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D8" w:rsidRPr="007A1663" w:rsidRDefault="007A1663" w:rsidP="00DA7FB0">
      <w:pPr>
        <w:pStyle w:val="Titre"/>
        <w:spacing w:before="0" w:after="0" w:line="480" w:lineRule="auto"/>
        <w:jc w:val="both"/>
        <w:rPr>
          <w:rFonts w:ascii="Times New Roman" w:eastAsia="Droid Sans Fallback" w:hAnsi="Times New Roman" w:cs="Times New Roman"/>
          <w:b w:val="0"/>
          <w:bCs w:val="0"/>
          <w:color w:val="auto"/>
          <w:sz w:val="24"/>
          <w:szCs w:val="24"/>
        </w:rPr>
      </w:pPr>
      <w:r w:rsidRPr="007A1663">
        <w:rPr>
          <w:rFonts w:ascii="Times New Roman" w:eastAsia="Droid Sans Fallback" w:hAnsi="Times New Roman" w:cs="Times New Roman"/>
          <w:b w:val="0"/>
          <w:bCs w:val="0"/>
          <w:color w:val="auto"/>
          <w:sz w:val="24"/>
          <w:szCs w:val="24"/>
        </w:rPr>
        <w:t>POST-DISTURBANCE TREE COMMUNITY TRAJECTORIES IN A NEOTROPICAL FOREST</w:t>
      </w:r>
    </w:p>
    <w:p w:rsidR="007A1663" w:rsidRPr="00746CB7" w:rsidRDefault="007A1663" w:rsidP="00A74CDE">
      <w:pPr>
        <w:spacing w:after="0" w:line="480" w:lineRule="auto"/>
        <w:ind w:firstLine="142"/>
        <w:jc w:val="both"/>
        <w:rPr>
          <w:lang w:val="fr-FR"/>
        </w:rPr>
      </w:pPr>
      <w:r w:rsidRPr="00746CB7">
        <w:rPr>
          <w:lang w:val="fr-FR"/>
        </w:rPr>
        <w:t>Mirabel A.</w:t>
      </w:r>
      <w:r>
        <w:rPr>
          <w:vertAlign w:val="superscript"/>
          <w:lang w:val="fr-FR"/>
        </w:rPr>
        <w:t>1</w:t>
      </w:r>
      <w:r w:rsidRPr="00746CB7">
        <w:rPr>
          <w:lang w:val="fr-FR"/>
        </w:rPr>
        <w:t xml:space="preserve">, </w:t>
      </w:r>
      <w:r w:rsidR="007B29D6" w:rsidRPr="00746CB7">
        <w:rPr>
          <w:lang w:val="fr-FR"/>
        </w:rPr>
        <w:t>Hérault B.</w:t>
      </w:r>
      <w:r w:rsidR="007B29D6" w:rsidRPr="00746CB7">
        <w:rPr>
          <w:vertAlign w:val="superscript"/>
          <w:lang w:val="fr-FR"/>
        </w:rPr>
        <w:t>2</w:t>
      </w:r>
      <w:r w:rsidR="007B29D6" w:rsidRPr="007B29D6">
        <w:rPr>
          <w:lang w:val="fr-FR"/>
        </w:rPr>
        <w:t>,</w:t>
      </w:r>
      <w:r w:rsidR="007B29D6">
        <w:rPr>
          <w:vertAlign w:val="subscript"/>
          <w:lang w:val="fr-FR"/>
        </w:rPr>
        <w:t xml:space="preserve"> </w:t>
      </w:r>
      <w:r>
        <w:rPr>
          <w:lang w:val="fr-FR"/>
        </w:rPr>
        <w:t>Marcon E.</w:t>
      </w:r>
      <w:r w:rsidRPr="00E31A9F">
        <w:rPr>
          <w:vertAlign w:val="superscript"/>
          <w:lang w:val="fr-FR"/>
        </w:rPr>
        <w:t>1</w:t>
      </w:r>
    </w:p>
    <w:p w:rsidR="007A1663" w:rsidRPr="00746CB7" w:rsidRDefault="007A1663" w:rsidP="00A74CDE">
      <w:pPr>
        <w:spacing w:after="0" w:line="480" w:lineRule="auto"/>
        <w:ind w:firstLine="142"/>
        <w:jc w:val="both"/>
        <w:rPr>
          <w:sz w:val="20"/>
          <w:szCs w:val="12"/>
          <w:lang w:val="fr-FR"/>
        </w:rPr>
      </w:pPr>
    </w:p>
    <w:p w:rsidR="007A1663" w:rsidRPr="00E31A9F" w:rsidRDefault="007A1663" w:rsidP="00A74CDE">
      <w:pPr>
        <w:spacing w:after="0" w:line="480" w:lineRule="auto"/>
        <w:ind w:firstLine="142"/>
        <w:jc w:val="both"/>
        <w:rPr>
          <w:sz w:val="20"/>
          <w:szCs w:val="16"/>
          <w:lang w:val="fr-FR"/>
        </w:rPr>
      </w:pPr>
      <w:r w:rsidRPr="00E31A9F">
        <w:rPr>
          <w:sz w:val="20"/>
          <w:szCs w:val="12"/>
          <w:lang w:val="fr-FR"/>
        </w:rPr>
        <w:t>1</w:t>
      </w:r>
      <w:r w:rsidRPr="00E31A9F">
        <w:rPr>
          <w:sz w:val="16"/>
          <w:szCs w:val="12"/>
          <w:lang w:val="fr-FR"/>
        </w:rPr>
        <w:t xml:space="preserve"> </w:t>
      </w:r>
      <w:r w:rsidRPr="00E31A9F">
        <w:rPr>
          <w:sz w:val="20"/>
          <w:szCs w:val="16"/>
          <w:lang w:val="fr-FR"/>
        </w:rPr>
        <w:t>UMR EcoFoG, AgroParistech, CNRS, Cirad, INRA, Université des Antilles, Université de Guyane.</w:t>
      </w:r>
    </w:p>
    <w:p w:rsidR="007A1663" w:rsidRPr="00D41FFD" w:rsidRDefault="007A1663" w:rsidP="00A74CDE">
      <w:pPr>
        <w:spacing w:after="0" w:line="480" w:lineRule="auto"/>
        <w:ind w:firstLine="142"/>
        <w:jc w:val="both"/>
        <w:rPr>
          <w:sz w:val="20"/>
          <w:szCs w:val="16"/>
          <w:lang w:val="fr-FR"/>
        </w:rPr>
      </w:pPr>
      <w:r>
        <w:rPr>
          <w:sz w:val="20"/>
          <w:szCs w:val="16"/>
          <w:lang w:val="fr-FR"/>
        </w:rPr>
        <w:t>2</w:t>
      </w:r>
      <w:r w:rsidRPr="00E31A9F">
        <w:rPr>
          <w:sz w:val="20"/>
          <w:szCs w:val="16"/>
          <w:lang w:val="fr-FR"/>
        </w:rPr>
        <w:t xml:space="preserve">  INPHB (Institut National Polytechnique Félix Houphouët Boigny), Yamoussoukro, Ivory Coast</w:t>
      </w:r>
    </w:p>
    <w:p w:rsidR="007A1663" w:rsidRPr="00D41FFD" w:rsidRDefault="007A1663" w:rsidP="00A74CDE">
      <w:pPr>
        <w:spacing w:after="0" w:line="480" w:lineRule="auto"/>
        <w:ind w:firstLine="142"/>
        <w:jc w:val="both"/>
        <w:rPr>
          <w:sz w:val="20"/>
          <w:szCs w:val="16"/>
          <w:lang w:val="fr-FR"/>
        </w:rPr>
      </w:pPr>
    </w:p>
    <w:p w:rsidR="007A1663" w:rsidRDefault="007A1663" w:rsidP="00A74CDE">
      <w:pPr>
        <w:spacing w:after="0" w:line="480" w:lineRule="auto"/>
        <w:ind w:firstLine="142"/>
        <w:jc w:val="both"/>
        <w:rPr>
          <w:sz w:val="20"/>
          <w:szCs w:val="16"/>
        </w:rPr>
      </w:pPr>
      <w:r>
        <w:rPr>
          <w:sz w:val="20"/>
          <w:szCs w:val="16"/>
        </w:rPr>
        <w:t xml:space="preserve">Correspondence: </w:t>
      </w:r>
    </w:p>
    <w:p w:rsidR="007A1663" w:rsidRDefault="007A1663" w:rsidP="00A74CDE">
      <w:pPr>
        <w:spacing w:after="0" w:line="480" w:lineRule="auto"/>
        <w:ind w:firstLine="142"/>
        <w:jc w:val="both"/>
        <w:rPr>
          <w:i/>
          <w:sz w:val="20"/>
          <w:szCs w:val="16"/>
        </w:rPr>
      </w:pPr>
      <w:r>
        <w:rPr>
          <w:i/>
          <w:sz w:val="20"/>
          <w:szCs w:val="16"/>
        </w:rPr>
        <w:t>Ariane Mirabel</w:t>
      </w:r>
    </w:p>
    <w:p w:rsidR="007A1663" w:rsidRDefault="007A1663" w:rsidP="00A74CDE">
      <w:pPr>
        <w:spacing w:after="0" w:line="480" w:lineRule="auto"/>
        <w:ind w:firstLine="142"/>
        <w:jc w:val="both"/>
        <w:rPr>
          <w:i/>
          <w:sz w:val="20"/>
          <w:szCs w:val="16"/>
        </w:rPr>
      </w:pPr>
      <w:r>
        <w:rPr>
          <w:i/>
          <w:sz w:val="20"/>
          <w:szCs w:val="16"/>
        </w:rPr>
        <w:t>Tel: +594 594329273</w:t>
      </w:r>
    </w:p>
    <w:p w:rsidR="007A1663" w:rsidRDefault="007A1663" w:rsidP="00A74CDE">
      <w:pPr>
        <w:spacing w:after="0" w:line="480" w:lineRule="auto"/>
        <w:ind w:firstLine="142"/>
        <w:jc w:val="both"/>
        <w:rPr>
          <w:rStyle w:val="Lienhypertexte"/>
          <w:sz w:val="20"/>
          <w:szCs w:val="16"/>
        </w:rPr>
      </w:pPr>
      <w:r>
        <w:rPr>
          <w:i/>
          <w:sz w:val="20"/>
          <w:szCs w:val="16"/>
        </w:rPr>
        <w:t xml:space="preserve">Email: </w:t>
      </w:r>
      <w:hyperlink r:id="rId8" w:history="1">
        <w:r w:rsidRPr="007A52A6">
          <w:rPr>
            <w:rStyle w:val="Lienhypertexte"/>
            <w:sz w:val="20"/>
            <w:szCs w:val="16"/>
          </w:rPr>
          <w:t>Ariane.Mirabel@ecofog.gf</w:t>
        </w:r>
      </w:hyperlink>
    </w:p>
    <w:p w:rsidR="007A1663" w:rsidRDefault="007A1663" w:rsidP="00A74CDE">
      <w:pPr>
        <w:pStyle w:val="Corpsdetexte"/>
        <w:spacing w:before="0" w:after="0" w:line="480" w:lineRule="auto"/>
        <w:ind w:firstLine="142"/>
        <w:jc w:val="both"/>
        <w:rPr>
          <w:rStyle w:val="Lienhypertexte"/>
          <w:sz w:val="20"/>
          <w:szCs w:val="16"/>
        </w:rPr>
      </w:pPr>
      <w:r>
        <w:rPr>
          <w:rStyle w:val="Lienhypertexte"/>
          <w:sz w:val="20"/>
          <w:szCs w:val="16"/>
        </w:rPr>
        <w:br w:type="page"/>
      </w:r>
    </w:p>
    <w:p w:rsidR="007A1663" w:rsidRPr="007A1663" w:rsidRDefault="007A1663" w:rsidP="00A74CDE">
      <w:pPr>
        <w:suppressAutoHyphens/>
        <w:spacing w:after="0" w:line="480" w:lineRule="auto"/>
        <w:jc w:val="both"/>
        <w:rPr>
          <w:rFonts w:ascii="Times New Roman" w:eastAsia="Droid Sans Fallback" w:hAnsi="Times New Roman" w:cs="Times New Roman"/>
          <w:b/>
          <w:sz w:val="28"/>
        </w:rPr>
      </w:pPr>
      <w:r w:rsidRPr="00E42C74">
        <w:rPr>
          <w:rFonts w:ascii="Times New Roman" w:eastAsia="Droid Sans Fallback" w:hAnsi="Times New Roman" w:cs="Times New Roman"/>
          <w:b/>
        </w:rPr>
        <w:lastRenderedPageBreak/>
        <w:t>ABSTRACT</w:t>
      </w:r>
    </w:p>
    <w:p w:rsidR="007A1663" w:rsidRDefault="00A74CDE" w:rsidP="00A74CDE">
      <w:pPr>
        <w:pStyle w:val="Abstract"/>
        <w:spacing w:before="0" w:after="0" w:line="480" w:lineRule="auto"/>
        <w:jc w:val="both"/>
        <w:rPr>
          <w:sz w:val="22"/>
        </w:rPr>
      </w:pPr>
      <w:r w:rsidRPr="007A1663">
        <w:rPr>
          <w:sz w:val="22"/>
        </w:rPr>
        <w:t>Understanding the ecological rules underlying the maintenance of tropical forests biodiversity, structure, functioning and dynamics is urgent to anticipate their fate in the global change context.</w:t>
      </w:r>
    </w:p>
    <w:p w:rsidR="007A1663" w:rsidRDefault="00A74CDE" w:rsidP="00A74CDE">
      <w:pPr>
        <w:pStyle w:val="Abstract"/>
        <w:spacing w:before="0" w:after="0" w:line="480" w:lineRule="auto"/>
        <w:ind w:firstLine="142"/>
        <w:jc w:val="both"/>
        <w:rPr>
          <w:sz w:val="22"/>
        </w:rPr>
      </w:pPr>
      <w:r w:rsidRPr="007A1663">
        <w:rPr>
          <w:sz w:val="22"/>
        </w:rPr>
        <w:t xml:space="preserve"> The huge diversity of tropical forests is often assumed to be regularly reshaped by natural disturbance yielding a diversity peak at intermediate intensity. This intermediate disturbance hypothesis (IDH), though, remains debated and the controversy questions the extent of </w:t>
      </w:r>
      <w:del w:id="0" w:author="Ariane Mirabel" w:date="2018-10-12T12:25:00Z">
        <w:r w:rsidRPr="007A1663" w:rsidDel="00565E17">
          <w:rPr>
            <w:sz w:val="22"/>
          </w:rPr>
          <w:delText xml:space="preserve">communities’ </w:delText>
        </w:r>
      </w:del>
      <w:ins w:id="1" w:author="Ariane Mirabel" w:date="2018-10-12T12:25:00Z">
        <w:r w:rsidR="00565E17" w:rsidRPr="007A1663">
          <w:rPr>
            <w:sz w:val="22"/>
          </w:rPr>
          <w:t>communit</w:t>
        </w:r>
        <w:r w:rsidR="00565E17">
          <w:rPr>
            <w:sz w:val="22"/>
          </w:rPr>
          <w:t xml:space="preserve">y </w:t>
        </w:r>
      </w:ins>
      <w:r w:rsidRPr="007A1663">
        <w:rPr>
          <w:sz w:val="22"/>
        </w:rPr>
        <w:t xml:space="preserve">resilience regarding their taxonomic and functional facets. </w:t>
      </w:r>
    </w:p>
    <w:p w:rsidR="007A1663" w:rsidRDefault="00A74CDE" w:rsidP="00A74CDE">
      <w:pPr>
        <w:pStyle w:val="Abstract"/>
        <w:spacing w:before="0" w:after="0" w:line="480" w:lineRule="auto"/>
        <w:ind w:firstLine="142"/>
        <w:jc w:val="both"/>
        <w:rPr>
          <w:sz w:val="22"/>
        </w:rPr>
      </w:pPr>
      <w:r w:rsidRPr="007A1663">
        <w:rPr>
          <w:sz w:val="22"/>
        </w:rPr>
        <w:t xml:space="preserve">To disentangle the ecological processes driving community response to disturbance, we </w:t>
      </w:r>
      <w:r w:rsidR="007B29D6" w:rsidRPr="007A1663">
        <w:rPr>
          <w:sz w:val="22"/>
        </w:rPr>
        <w:t>analyzed</w:t>
      </w:r>
      <w:r w:rsidRPr="007A1663">
        <w:rPr>
          <w:sz w:val="22"/>
        </w:rPr>
        <w:t xml:space="preserve"> the tree community trajectories over 30 years following a disturbance gradient in a Neotropical forest. Specifically, we examined community functional and taxonomic trajectories with regards to diversity, composition and redundancy. Functional trajectories were drawn based on 7 leaf, stem and life-history traits. We highlighted the cyclic recovery of community taxonomic and functional composition. While pre-disturbance taxonomic differences were maintained over time, functional composition trajectories were quite similar among communities. The IDH did predict </w:t>
      </w:r>
      <w:del w:id="2" w:author="Ariane Mirabel" w:date="2018-10-12T12:25:00Z">
        <w:r w:rsidRPr="007A1663" w:rsidDel="00565E17">
          <w:rPr>
            <w:sz w:val="22"/>
          </w:rPr>
          <w:delText xml:space="preserve">communities </w:delText>
        </w:r>
      </w:del>
      <w:ins w:id="3" w:author="Ariane Mirabel" w:date="2018-10-12T12:25:00Z">
        <w:r w:rsidR="00565E17" w:rsidRPr="007A1663">
          <w:rPr>
            <w:sz w:val="22"/>
          </w:rPr>
          <w:t>communit</w:t>
        </w:r>
        <w:r w:rsidR="00565E17">
          <w:rPr>
            <w:sz w:val="22"/>
          </w:rPr>
          <w:t xml:space="preserve">y </w:t>
        </w:r>
      </w:ins>
      <w:r w:rsidRPr="007A1663">
        <w:rPr>
          <w:sz w:val="22"/>
        </w:rPr>
        <w:t xml:space="preserve">taxonomic diversity response while functional diversity was enhanced whatever the disturbance intensity. </w:t>
      </w:r>
    </w:p>
    <w:p w:rsidR="003C3AD8" w:rsidRDefault="007A1663" w:rsidP="00A74CDE">
      <w:pPr>
        <w:pStyle w:val="Abstract"/>
        <w:spacing w:before="0" w:after="0" w:line="480" w:lineRule="auto"/>
        <w:ind w:firstLine="142"/>
        <w:jc w:val="both"/>
        <w:rPr>
          <w:sz w:val="22"/>
        </w:rPr>
      </w:pPr>
      <w:r w:rsidRPr="007A1663">
        <w:rPr>
          <w:b/>
          <w:sz w:val="22"/>
        </w:rPr>
        <w:t>Synthesis</w:t>
      </w:r>
      <w:r>
        <w:rPr>
          <w:sz w:val="22"/>
        </w:rPr>
        <w:t xml:space="preserve"> </w:t>
      </w:r>
      <w:r w:rsidR="00A74CDE" w:rsidRPr="007A1663">
        <w:rPr>
          <w:sz w:val="22"/>
        </w:rPr>
        <w:t>Although consistent, the recovery of community composition, diversity and redundancy remained unachieved after 30 years. This acknowledged the need of decades-long cycles with no disturbance to ensure a complete recovery, and questioned tropical forest community resilience after repeated disturbances.</w:t>
      </w:r>
    </w:p>
    <w:p w:rsidR="007A1663" w:rsidRPr="007A1663" w:rsidRDefault="007A1663" w:rsidP="00A74CDE">
      <w:pPr>
        <w:pStyle w:val="Corpsdetexte"/>
        <w:spacing w:line="480" w:lineRule="auto"/>
      </w:pPr>
    </w:p>
    <w:p w:rsidR="007A1663" w:rsidRPr="007B29D6" w:rsidRDefault="007A1663" w:rsidP="007B29D6">
      <w:pPr>
        <w:suppressAutoHyphens/>
        <w:spacing w:after="0" w:line="480" w:lineRule="auto"/>
        <w:jc w:val="both"/>
        <w:rPr>
          <w:rFonts w:ascii="Times New Roman" w:eastAsia="Droid Sans Fallback" w:hAnsi="Times New Roman" w:cs="Times New Roman"/>
          <w:b/>
        </w:rPr>
      </w:pPr>
      <w:r>
        <w:rPr>
          <w:rFonts w:ascii="Times New Roman" w:eastAsia="Droid Sans Fallback" w:hAnsi="Times New Roman" w:cs="Times New Roman"/>
          <w:b/>
        </w:rPr>
        <w:t xml:space="preserve">KEYWORDS: </w:t>
      </w:r>
      <w:r w:rsidR="007B29D6" w:rsidRPr="007B29D6">
        <w:rPr>
          <w:rFonts w:ascii="Times New Roman" w:eastAsia="Droid Sans Fallback" w:hAnsi="Times New Roman" w:cs="Times New Roman"/>
        </w:rPr>
        <w:t>Community Ecology;</w:t>
      </w:r>
      <w:r w:rsidR="007B29D6">
        <w:rPr>
          <w:rFonts w:ascii="Times New Roman" w:eastAsia="Droid Sans Fallback" w:hAnsi="Times New Roman" w:cs="Times New Roman"/>
          <w:b/>
        </w:rPr>
        <w:t xml:space="preserve"> </w:t>
      </w:r>
      <w:del w:id="4" w:author="Ariane Mirabel" w:date="2018-10-12T12:17:00Z">
        <w:r w:rsidR="007B29D6" w:rsidRPr="007B29D6" w:rsidDel="00C74F0D">
          <w:rPr>
            <w:rFonts w:ascii="Times New Roman" w:eastAsia="Droid Sans Fallback" w:hAnsi="Times New Roman" w:cs="Times New Roman"/>
            <w:bCs/>
          </w:rPr>
          <w:delText xml:space="preserve">Determinants of </w:delText>
        </w:r>
        <w:r w:rsidR="007B29D6" w:rsidDel="00C74F0D">
          <w:rPr>
            <w:rFonts w:ascii="Times New Roman" w:eastAsia="Droid Sans Fallback" w:hAnsi="Times New Roman" w:cs="Times New Roman"/>
            <w:bCs/>
          </w:rPr>
          <w:delText>P</w:delText>
        </w:r>
        <w:r w:rsidR="007B29D6" w:rsidRPr="007B29D6" w:rsidDel="00C74F0D">
          <w:rPr>
            <w:rFonts w:ascii="Times New Roman" w:eastAsia="Droid Sans Fallback" w:hAnsi="Times New Roman" w:cs="Times New Roman"/>
            <w:bCs/>
          </w:rPr>
          <w:delText xml:space="preserve">lant </w:delText>
        </w:r>
      </w:del>
      <w:r w:rsidR="007B29D6">
        <w:rPr>
          <w:rFonts w:ascii="Times New Roman" w:eastAsia="Droid Sans Fallback" w:hAnsi="Times New Roman" w:cs="Times New Roman"/>
          <w:bCs/>
        </w:rPr>
        <w:t>C</w:t>
      </w:r>
      <w:r w:rsidR="007B29D6" w:rsidRPr="007B29D6">
        <w:rPr>
          <w:rFonts w:ascii="Times New Roman" w:eastAsia="Droid Sans Fallback" w:hAnsi="Times New Roman" w:cs="Times New Roman"/>
          <w:bCs/>
        </w:rPr>
        <w:t xml:space="preserve">ommunity </w:t>
      </w:r>
      <w:r w:rsidR="007B29D6">
        <w:rPr>
          <w:rFonts w:ascii="Times New Roman" w:eastAsia="Droid Sans Fallback" w:hAnsi="Times New Roman" w:cs="Times New Roman"/>
          <w:bCs/>
        </w:rPr>
        <w:t>D</w:t>
      </w:r>
      <w:r w:rsidR="007B29D6" w:rsidRPr="007B29D6">
        <w:rPr>
          <w:rFonts w:ascii="Times New Roman" w:eastAsia="Droid Sans Fallback" w:hAnsi="Times New Roman" w:cs="Times New Roman"/>
          <w:bCs/>
        </w:rPr>
        <w:t xml:space="preserve">iversity </w:t>
      </w:r>
      <w:del w:id="5" w:author="Ariane Mirabel" w:date="2018-10-12T12:17:00Z">
        <w:r w:rsidR="007B29D6" w:rsidRPr="007B29D6" w:rsidDel="00C74F0D">
          <w:rPr>
            <w:rFonts w:ascii="Times New Roman" w:eastAsia="Droid Sans Fallback" w:hAnsi="Times New Roman" w:cs="Times New Roman"/>
            <w:bCs/>
          </w:rPr>
          <w:delText xml:space="preserve">and </w:delText>
        </w:r>
        <w:r w:rsidR="007B29D6" w:rsidDel="00C74F0D">
          <w:rPr>
            <w:rFonts w:ascii="Times New Roman" w:eastAsia="Droid Sans Fallback" w:hAnsi="Times New Roman" w:cs="Times New Roman"/>
            <w:bCs/>
          </w:rPr>
          <w:delText>S</w:delText>
        </w:r>
        <w:r w:rsidR="007B29D6" w:rsidRPr="007B29D6" w:rsidDel="00C74F0D">
          <w:rPr>
            <w:rFonts w:ascii="Times New Roman" w:eastAsia="Droid Sans Fallback" w:hAnsi="Times New Roman" w:cs="Times New Roman"/>
            <w:bCs/>
          </w:rPr>
          <w:delText>tructure</w:delText>
        </w:r>
      </w:del>
      <w:ins w:id="6" w:author="Ariane Mirabel" w:date="2018-10-12T12:17:00Z">
        <w:r w:rsidR="00C74F0D">
          <w:rPr>
            <w:rFonts w:ascii="Times New Roman" w:eastAsia="Droid Sans Fallback" w:hAnsi="Times New Roman" w:cs="Times New Roman"/>
            <w:bCs/>
          </w:rPr>
          <w:t>Determinants</w:t>
        </w:r>
      </w:ins>
      <w:r w:rsidR="007B29D6" w:rsidRPr="007B29D6">
        <w:rPr>
          <w:rFonts w:ascii="Times New Roman" w:eastAsia="Droid Sans Fallback" w:hAnsi="Times New Roman" w:cs="Times New Roman"/>
          <w:bCs/>
        </w:rPr>
        <w:t>;</w:t>
      </w:r>
      <w:r w:rsidR="007B29D6">
        <w:rPr>
          <w:rStyle w:val="lev"/>
        </w:rPr>
        <w:t xml:space="preserve"> </w:t>
      </w:r>
      <w:r w:rsidRPr="007A1663">
        <w:rPr>
          <w:rFonts w:ascii="Times New Roman" w:eastAsia="Droid Sans Fallback" w:hAnsi="Times New Roman" w:cs="Times New Roman"/>
        </w:rPr>
        <w:t>Disturbance Trajectories</w:t>
      </w:r>
      <w:r>
        <w:rPr>
          <w:rFonts w:ascii="Times New Roman" w:eastAsia="Droid Sans Fallback" w:hAnsi="Times New Roman" w:cs="Times New Roman"/>
        </w:rPr>
        <w:t>;</w:t>
      </w:r>
      <w:r w:rsidRPr="007A1663">
        <w:rPr>
          <w:rFonts w:ascii="Times New Roman" w:eastAsia="Droid Sans Fallback" w:hAnsi="Times New Roman" w:cs="Times New Roman"/>
        </w:rPr>
        <w:t xml:space="preserve"> Intermediate Disturbance Hypothesis</w:t>
      </w:r>
      <w:r>
        <w:rPr>
          <w:rFonts w:ascii="Times New Roman" w:eastAsia="Droid Sans Fallback" w:hAnsi="Times New Roman" w:cs="Times New Roman"/>
        </w:rPr>
        <w:t>;</w:t>
      </w:r>
      <w:r w:rsidRPr="007A1663">
        <w:rPr>
          <w:rFonts w:ascii="Times New Roman" w:eastAsia="Droid Sans Fallback" w:hAnsi="Times New Roman" w:cs="Times New Roman"/>
        </w:rPr>
        <w:t xml:space="preserve"> </w:t>
      </w:r>
      <w:del w:id="7" w:author="Ariane Mirabel" w:date="2018-10-15T11:21:00Z">
        <w:r w:rsidRPr="007A1663" w:rsidDel="00FA50B7">
          <w:rPr>
            <w:rFonts w:ascii="Times New Roman" w:eastAsia="Droid Sans Fallback" w:hAnsi="Times New Roman" w:cs="Times New Roman"/>
          </w:rPr>
          <w:delText>Long</w:delText>
        </w:r>
      </w:del>
      <w:ins w:id="8" w:author="Ariane Mirabel" w:date="2018-10-15T11:21:00Z">
        <w:r w:rsidR="00FA50B7">
          <w:rPr>
            <w:rFonts w:ascii="Times New Roman" w:eastAsia="Droid Sans Fallback" w:hAnsi="Times New Roman" w:cs="Times New Roman"/>
          </w:rPr>
          <w:t>Mid</w:t>
        </w:r>
      </w:ins>
      <w:r w:rsidRPr="007A1663">
        <w:rPr>
          <w:rFonts w:ascii="Times New Roman" w:eastAsia="Droid Sans Fallback" w:hAnsi="Times New Roman" w:cs="Times New Roman"/>
        </w:rPr>
        <w:t>-term Resilience</w:t>
      </w:r>
      <w:r>
        <w:rPr>
          <w:rFonts w:ascii="Times New Roman" w:eastAsia="Droid Sans Fallback" w:hAnsi="Times New Roman" w:cs="Times New Roman"/>
        </w:rPr>
        <w:t>;</w:t>
      </w:r>
      <w:r w:rsidRPr="007A1663">
        <w:rPr>
          <w:rFonts w:ascii="Times New Roman" w:eastAsia="Droid Sans Fallback" w:hAnsi="Times New Roman" w:cs="Times New Roman"/>
        </w:rPr>
        <w:t xml:space="preserve"> Neotropical Forests</w:t>
      </w:r>
      <w:r>
        <w:rPr>
          <w:rFonts w:ascii="Times New Roman" w:eastAsia="Droid Sans Fallback" w:hAnsi="Times New Roman" w:cs="Times New Roman"/>
        </w:rPr>
        <w:t>;</w:t>
      </w:r>
      <w:r w:rsidRPr="007A1663">
        <w:rPr>
          <w:rFonts w:ascii="Times New Roman" w:eastAsia="Droid Sans Fallback" w:hAnsi="Times New Roman" w:cs="Times New Roman"/>
        </w:rPr>
        <w:t xml:space="preserve"> Taxonomic and Functional Biodiversity</w:t>
      </w:r>
      <w:r>
        <w:br w:type="page"/>
      </w:r>
    </w:p>
    <w:p w:rsidR="003C3AD8" w:rsidRPr="00134383" w:rsidRDefault="00134383" w:rsidP="00A74CDE">
      <w:pPr>
        <w:pStyle w:val="Titre1"/>
        <w:spacing w:before="0" w:after="240" w:line="480" w:lineRule="auto"/>
        <w:jc w:val="both"/>
        <w:rPr>
          <w:rFonts w:ascii="Times New Roman" w:eastAsia="Droid Sans Fallback" w:hAnsi="Times New Roman" w:cs="Times New Roman"/>
          <w:bCs w:val="0"/>
          <w:color w:val="auto"/>
          <w:sz w:val="24"/>
          <w:szCs w:val="24"/>
        </w:rPr>
      </w:pPr>
      <w:bookmarkStart w:id="9" w:name="introduction"/>
      <w:bookmarkEnd w:id="9"/>
      <w:r w:rsidRPr="00134383">
        <w:rPr>
          <w:rFonts w:ascii="Times New Roman" w:eastAsia="Droid Sans Fallback" w:hAnsi="Times New Roman" w:cs="Times New Roman"/>
          <w:bCs w:val="0"/>
          <w:color w:val="auto"/>
          <w:sz w:val="24"/>
          <w:szCs w:val="24"/>
        </w:rPr>
        <w:lastRenderedPageBreak/>
        <w:t>INTRODUCTION</w:t>
      </w:r>
    </w:p>
    <w:p w:rsidR="00681E36" w:rsidRDefault="004B46FE" w:rsidP="00681E36">
      <w:pPr>
        <w:pStyle w:val="Corpsdetexte"/>
        <w:spacing w:before="0" w:after="0" w:line="480" w:lineRule="auto"/>
        <w:ind w:firstLine="142"/>
        <w:jc w:val="both"/>
      </w:pPr>
      <w:r w:rsidRPr="004B46FE">
        <w:t xml:space="preserve">The large areas covered with tropical forests worldwide hold crucial environmental, economic and social values. They provide wood and multiple non-timber </w:t>
      </w:r>
      <w:ins w:id="10" w:author="Ariane Mirabel" w:date="2018-10-12T12:18:00Z">
        <w:r w:rsidR="00C74F0D">
          <w:t xml:space="preserve">forest </w:t>
        </w:r>
      </w:ins>
      <w:del w:id="11" w:author="Ariane Mirabel" w:date="2018-10-12T12:18:00Z">
        <w:r w:rsidRPr="004B46FE" w:rsidDel="00C74F0D">
          <w:delText xml:space="preserve">forest </w:delText>
        </w:r>
      </w:del>
      <w:r w:rsidRPr="004B46FE">
        <w:t xml:space="preserve">products, shelter a diversified fauna, regulate the local and regional climates, the carbon, water and nutrient cycles, and ensure cultural and human well-being. The growing demand in forests products together with current global changes increases the pressure on remaining natural forests (Morales-Hidalgo, Oswalt, &amp; Somanathan, 2015) and threatens the maintenance and dynamics in space and time of </w:t>
      </w:r>
      <w:del w:id="12" w:author="Ariane Mirabel" w:date="2018-10-12T12:18:00Z">
        <w:r w:rsidRPr="004B46FE" w:rsidDel="00C74F0D">
          <w:delText xml:space="preserve">communities </w:delText>
        </w:r>
      </w:del>
      <w:ins w:id="13" w:author="Ariane Mirabel" w:date="2018-10-12T12:18:00Z">
        <w:r w:rsidR="00C74F0D" w:rsidRPr="004B46FE">
          <w:t>communit</w:t>
        </w:r>
        <w:r w:rsidR="00C74F0D">
          <w:t>y</w:t>
        </w:r>
        <w:r w:rsidR="00C74F0D" w:rsidRPr="004B46FE">
          <w:t xml:space="preserve"> </w:t>
        </w:r>
      </w:ins>
      <w:r w:rsidRPr="004B46FE">
        <w:t>structure, composition and functioning (Anderson-Teixeira et al., 2013).</w:t>
      </w:r>
      <w:bookmarkStart w:id="14" w:name="material-and-methods"/>
      <w:bookmarkEnd w:id="14"/>
    </w:p>
    <w:p w:rsidR="00681E36" w:rsidRDefault="004B46FE" w:rsidP="00681E36">
      <w:pPr>
        <w:pStyle w:val="Corpsdetexte"/>
        <w:spacing w:before="0" w:after="0" w:line="480" w:lineRule="auto"/>
        <w:ind w:firstLine="142"/>
        <w:jc w:val="both"/>
      </w:pPr>
      <w:del w:id="15" w:author="Ariane Mirabel" w:date="2019-01-28T08:41:00Z">
        <w:r w:rsidRPr="004B46FE" w:rsidDel="003F5575">
          <w:delText xml:space="preserve">In </w:delText>
        </w:r>
      </w:del>
      <w:ins w:id="16" w:author="Ariane Mirabel" w:date="2019-01-28T08:41:00Z">
        <w:r w:rsidR="003F5575">
          <w:t>The biodiversity and composition of</w:t>
        </w:r>
        <w:r w:rsidR="003F5575" w:rsidRPr="004B46FE">
          <w:t xml:space="preserve"> </w:t>
        </w:r>
      </w:ins>
      <w:r w:rsidRPr="004B46FE">
        <w:t>tropical forests</w:t>
      </w:r>
      <w:ins w:id="17" w:author="Ariane Mirabel" w:date="2019-01-28T08:41:00Z">
        <w:r w:rsidR="003F5575">
          <w:t xml:space="preserve"> rely on a natural regime of disturbance</w:t>
        </w:r>
      </w:ins>
      <w:del w:id="18" w:author="Ariane Mirabel" w:date="2019-01-28T08:41:00Z">
        <w:r w:rsidRPr="004B46FE" w:rsidDel="003F5575">
          <w:delText>, ecological communities are regularly re-shaped by natural disturbance events</w:delText>
        </w:r>
      </w:del>
      <w:ins w:id="19" w:author="Ariane Mirabel" w:date="2019-01-28T08:41:00Z">
        <w:r w:rsidR="003F5575">
          <w:t xml:space="preserve"> that</w:t>
        </w:r>
      </w:ins>
      <w:r w:rsidRPr="004B46FE">
        <w:t xml:space="preserve"> </w:t>
      </w:r>
      <w:ins w:id="20" w:author="Ariane Mirabel" w:date="2019-01-28T08:42:00Z">
        <w:r w:rsidR="003F5575">
          <w:t xml:space="preserve">regularly change </w:t>
        </w:r>
      </w:ins>
      <w:del w:id="21" w:author="Ariane Mirabel" w:date="2019-01-28T08:42:00Z">
        <w:r w:rsidRPr="004B46FE" w:rsidDel="003F5575">
          <w:delText>changing both the</w:delText>
        </w:r>
      </w:del>
      <w:ins w:id="22" w:author="Ariane Mirabel" w:date="2019-01-28T08:42:00Z">
        <w:r w:rsidR="003F5575">
          <w:t>both</w:t>
        </w:r>
      </w:ins>
      <w:r w:rsidRPr="004B46FE">
        <w:t xml:space="preserve"> abiotic environment</w:t>
      </w:r>
      <w:ins w:id="23" w:author="Ariane Mirabel" w:date="2019-01-28T08:43:00Z">
        <w:r w:rsidR="003F5575">
          <w:t xml:space="preserve"> </w:t>
        </w:r>
      </w:ins>
      <w:del w:id="24" w:author="Ariane Mirabel" w:date="2019-01-28T08:42:00Z">
        <w:r w:rsidRPr="004B46FE" w:rsidDel="003F5575">
          <w:delText>,</w:delText>
        </w:r>
      </w:del>
      <w:ins w:id="25" w:author="Ariane Mirabel" w:date="2019-01-28T08:42:00Z">
        <w:r w:rsidR="003F5575">
          <w:t>(</w:t>
        </w:r>
        <w:r w:rsidR="003F5575" w:rsidRPr="003F5575">
          <w:rPr>
            <w:i/>
            <w:rPrChange w:id="26" w:author="Ariane Mirabel" w:date="2019-01-28T08:42:00Z">
              <w:rPr/>
            </w:rPrChange>
          </w:rPr>
          <w:t>i.e.</w:t>
        </w:r>
      </w:ins>
      <w:r w:rsidRPr="004B46FE">
        <w:t xml:space="preserve"> </w:t>
      </w:r>
      <w:del w:id="27" w:author="Ariane Mirabel" w:date="2019-01-28T08:42:00Z">
        <w:r w:rsidRPr="004B46FE" w:rsidDel="003F5575">
          <w:delText xml:space="preserve">through </w:delText>
        </w:r>
      </w:del>
      <w:r w:rsidRPr="004B46FE">
        <w:t>the fluxes of light, heat and water (Goulamoussène, Bedeau, Descroix, Linguet, &amp; Hérault, 2017)</w:t>
      </w:r>
      <w:ins w:id="28" w:author="Ariane Mirabel" w:date="2019-01-28T08:43:00Z">
        <w:r w:rsidR="003F5575">
          <w:t>)</w:t>
        </w:r>
      </w:ins>
      <w:r w:rsidRPr="004B46FE">
        <w:t xml:space="preserve">, and the biotic interactions </w:t>
      </w:r>
      <w:del w:id="29" w:author="Ariane Mirabel" w:date="2019-01-28T08:43:00Z">
        <w:r w:rsidRPr="004B46FE" w:rsidDel="003F5575">
          <w:delText xml:space="preserve">such as </w:delText>
        </w:r>
      </w:del>
      <w:ins w:id="30" w:author="Ariane Mirabel" w:date="2019-01-28T08:43:00Z">
        <w:r w:rsidR="003F5575">
          <w:t>(</w:t>
        </w:r>
        <w:r w:rsidR="003F5575" w:rsidRPr="003F5575">
          <w:rPr>
            <w:i/>
            <w:rPrChange w:id="31" w:author="Ariane Mirabel" w:date="2019-01-28T08:43:00Z">
              <w:rPr/>
            </w:rPrChange>
          </w:rPr>
          <w:t>i.e.</w:t>
        </w:r>
        <w:r w:rsidR="003F5575">
          <w:t xml:space="preserve"> </w:t>
        </w:r>
      </w:ins>
      <w:r w:rsidRPr="004B46FE">
        <w:t>competition among species (Chesson, 2000)</w:t>
      </w:r>
      <w:ins w:id="32" w:author="Ariane Mirabel" w:date="2019-01-28T08:43:00Z">
        <w:r w:rsidR="003F5575">
          <w:t>)</w:t>
        </w:r>
      </w:ins>
      <w:r w:rsidRPr="004B46FE">
        <w:t xml:space="preserve">. </w:t>
      </w:r>
      <w:ins w:id="33" w:author="Ariane Mirabel" w:date="2019-01-28T08:54:00Z">
        <w:r w:rsidR="002D2C42">
          <w:t>T</w:t>
        </w:r>
      </w:ins>
      <w:ins w:id="34" w:author="Ariane Mirabel" w:date="2019-01-28T09:08:00Z">
        <w:r w:rsidR="00F94861">
          <w:t xml:space="preserve">o anticipate the impact of the current changing context on this natural regime it is key to </w:t>
        </w:r>
      </w:ins>
      <w:del w:id="35" w:author="Ariane Mirabel" w:date="2019-01-28T08:47:00Z">
        <w:r w:rsidRPr="004B46FE" w:rsidDel="002D2C42">
          <w:delText xml:space="preserve">One of the cornerstone of tropical forest ecology </w:delText>
        </w:r>
      </w:del>
      <w:del w:id="36" w:author="Ariane Mirabel" w:date="2019-01-28T09:09:00Z">
        <w:r w:rsidRPr="004B46FE" w:rsidDel="00F94861">
          <w:delText xml:space="preserve">is to </w:delText>
        </w:r>
      </w:del>
      <w:r w:rsidRPr="004B46FE">
        <w:t xml:space="preserve">understand the </w:t>
      </w:r>
      <w:ins w:id="37" w:author="Ariane Mirabel" w:date="2019-01-28T09:09:00Z">
        <w:r w:rsidR="00F94861">
          <w:t xml:space="preserve">response of tropical forests to disturbance and the underlying </w:t>
        </w:r>
      </w:ins>
      <w:r w:rsidRPr="004B46FE">
        <w:t xml:space="preserve">processes and drivers </w:t>
      </w:r>
      <w:del w:id="38" w:author="Ariane Mirabel" w:date="2019-01-28T09:10:00Z">
        <w:r w:rsidRPr="004B46FE" w:rsidDel="00F94861">
          <w:delText xml:space="preserve">of </w:delText>
        </w:r>
      </w:del>
      <w:del w:id="39" w:author="Ariane Mirabel" w:date="2019-01-28T09:09:00Z">
        <w:r w:rsidRPr="004B46FE" w:rsidDel="00F94861">
          <w:delText xml:space="preserve">ecosystems </w:delText>
        </w:r>
      </w:del>
      <w:del w:id="40" w:author="Ariane Mirabel" w:date="2019-01-28T09:10:00Z">
        <w:r w:rsidRPr="004B46FE" w:rsidDel="00F94861">
          <w:delText xml:space="preserve">response </w:delText>
        </w:r>
      </w:del>
      <w:del w:id="41" w:author="Ariane Mirabel" w:date="2019-01-28T09:07:00Z">
        <w:r w:rsidRPr="004B46FE" w:rsidDel="00F94861">
          <w:delText xml:space="preserve">to </w:delText>
        </w:r>
      </w:del>
      <w:del w:id="42" w:author="Ariane Mirabel" w:date="2019-01-28T09:10:00Z">
        <w:r w:rsidRPr="004B46FE" w:rsidDel="00F94861">
          <w:delText xml:space="preserve">disturbance </w:delText>
        </w:r>
      </w:del>
      <w:r w:rsidRPr="004B46FE">
        <w:t xml:space="preserve">(Chazdon, 2003). For now, </w:t>
      </w:r>
      <w:del w:id="43" w:author="Ariane Mirabel" w:date="2019-01-28T09:10:00Z">
        <w:r w:rsidRPr="004B46FE" w:rsidDel="00F94861">
          <w:delText>this has</w:delText>
        </w:r>
      </w:del>
      <w:ins w:id="44" w:author="Ariane Mirabel" w:date="2019-01-28T09:10:00Z">
        <w:r w:rsidR="00F94861">
          <w:t>community response to disturbance has</w:t>
        </w:r>
      </w:ins>
      <w:r w:rsidRPr="004B46FE">
        <w:t xml:space="preserve"> been largely studied through forest structural parameters such as aboveground biomass, tree height or stem density (Piponiot et al., 2016; Rutishauser, Hérault, Petronelli, &amp; Sist, 2016) that are rapid and convenient to measure. These structural parameters have been su</w:t>
      </w:r>
      <w:r w:rsidR="00681E36">
        <w:rPr>
          <w:b/>
          <w:bCs/>
        </w:rPr>
        <w:t>c</w:t>
      </w:r>
      <w:r w:rsidRPr="004B46FE">
        <w:t xml:space="preserve">cessfully modeled, giving important insights into the recovery of ecosystem processes and services (Hérault &amp; Piponiot, 2018). </w:t>
      </w:r>
      <w:r w:rsidR="007B29D6" w:rsidRPr="004B46FE">
        <w:t>However,</w:t>
      </w:r>
      <w:r w:rsidRPr="004B46FE">
        <w:t xml:space="preserve"> the response of forests diversity and composition remains unclear, albeit it determines the productivity, stability and functioning of ecosystems (Liang et al., 2016; D. Tilman, Isbell, &amp; Cowles, 2014). In the short-term, moderate disturbance may lead to positive impacts on </w:t>
      </w:r>
      <w:del w:id="45" w:author="Ariane Mirabel" w:date="2018-10-12T12:20:00Z">
        <w:r w:rsidRPr="004B46FE" w:rsidDel="00C74F0D">
          <w:lastRenderedPageBreak/>
          <w:delText xml:space="preserve">communities </w:delText>
        </w:r>
      </w:del>
      <w:ins w:id="46" w:author="Ariane Mirabel" w:date="2018-10-12T12:20:00Z">
        <w:r w:rsidR="00C74F0D" w:rsidRPr="004B46FE">
          <w:t>communit</w:t>
        </w:r>
        <w:r w:rsidR="00C74F0D">
          <w:t>y</w:t>
        </w:r>
        <w:r w:rsidR="00C74F0D" w:rsidRPr="004B46FE">
          <w:t xml:space="preserve"> </w:t>
        </w:r>
      </w:ins>
      <w:r w:rsidRPr="004B46FE">
        <w:t xml:space="preserve">diversity, an idea formalized by the intermediate disturbance hypothesis (IDH) </w:t>
      </w:r>
      <w:del w:id="47" w:author="Ariane Mirabel" w:date="2018-10-12T12:21:00Z">
        <w:r w:rsidRPr="004B46FE" w:rsidDel="00C74F0D">
          <w:delText>stating a maximized</w:delText>
        </w:r>
      </w:del>
      <w:ins w:id="48" w:author="Ariane Mirabel" w:date="2018-10-12T12:21:00Z">
        <w:r w:rsidR="00C74F0D">
          <w:t>which predicts maximum</w:t>
        </w:r>
      </w:ins>
      <w:r w:rsidRPr="004B46FE">
        <w:t xml:space="preserve"> species diversity when disturbance intensity is not too high (Kariuki, Kooyman, Smith, Wardell-Johnson, &amp; Vanclay, 2006; J. F. Molino &amp; Sabatier, 2001).</w:t>
      </w:r>
    </w:p>
    <w:p w:rsidR="004B46FE" w:rsidRPr="00681E36" w:rsidRDefault="004B46FE" w:rsidP="00681E36">
      <w:pPr>
        <w:pStyle w:val="Corpsdetexte"/>
        <w:spacing w:before="0" w:after="0" w:line="480" w:lineRule="auto"/>
        <w:ind w:firstLine="142"/>
        <w:jc w:val="both"/>
      </w:pPr>
      <w:r w:rsidRPr="004B46FE">
        <w:t>Validations of the IDH though remain scarce in the long-term and mainly rely on the analysis of taxonomic richness (J. F. Molino &amp; Sabatier, 2001). Taxonomic richness alone, however, gives limited or misleading information on forest</w:t>
      </w:r>
      <w:del w:id="49" w:author="Ariane Mirabel" w:date="2018-10-12T12:21:00Z">
        <w:r w:rsidRPr="004B46FE" w:rsidDel="00C74F0D">
          <w:delText>s</w:delText>
        </w:r>
      </w:del>
      <w:r w:rsidRPr="004B46FE">
        <w:t xml:space="preserve"> recovery and functioning (Chaudhary, Burivalova, Koh, &amp; Hellweg, 2016). Mor</w:t>
      </w:r>
      <w:bookmarkStart w:id="50" w:name="_GoBack"/>
      <w:bookmarkEnd w:id="50"/>
      <w:r w:rsidRPr="004B46FE">
        <w:t xml:space="preserve">e ecological-meaningful analysis would </w:t>
      </w:r>
      <w:ins w:id="51" w:author="Ariane Mirabel" w:date="2019-01-28T10:00:00Z">
        <w:r w:rsidR="00716F63">
          <w:t xml:space="preserve">first </w:t>
        </w:r>
      </w:ins>
      <w:r w:rsidRPr="004B46FE">
        <w:t xml:space="preserve">couple </w:t>
      </w:r>
      <w:ins w:id="52" w:author="Ariane Mirabel" w:date="2019-01-28T10:00:00Z">
        <w:r w:rsidR="00716F63">
          <w:t xml:space="preserve">taxonomic </w:t>
        </w:r>
      </w:ins>
      <w:r w:rsidRPr="004B46FE">
        <w:t xml:space="preserve">richness </w:t>
      </w:r>
      <w:del w:id="53" w:author="Ariane Mirabel" w:date="2019-01-28T10:00:00Z">
        <w:r w:rsidRPr="004B46FE" w:rsidDel="00716F63">
          <w:delText>with (i)</w:delText>
        </w:r>
      </w:del>
      <w:ins w:id="54" w:author="Ariane Mirabel" w:date="2019-01-28T10:00:00Z">
        <w:r w:rsidR="00716F63">
          <w:t>and</w:t>
        </w:r>
      </w:ins>
      <w:r w:rsidRPr="004B46FE">
        <w:t xml:space="preserve"> evenness, </w:t>
      </w:r>
      <w:del w:id="55" w:author="Ariane Mirabel" w:date="2018-10-12T12:21:00Z">
        <w:r w:rsidRPr="004B46FE" w:rsidDel="00C74F0D">
          <w:delText xml:space="preserve">that </w:delText>
        </w:r>
      </w:del>
      <w:ins w:id="56" w:author="Ariane Mirabel" w:date="2018-10-12T12:21:00Z">
        <w:r w:rsidR="00C74F0D">
          <w:t>which</w:t>
        </w:r>
        <w:r w:rsidR="00C74F0D" w:rsidRPr="004B46FE">
          <w:t xml:space="preserve"> </w:t>
        </w:r>
      </w:ins>
      <w:del w:id="57" w:author="Ariane Mirabel" w:date="2019-01-28T10:01:00Z">
        <w:r w:rsidRPr="004B46FE" w:rsidDel="00716F63">
          <w:delText>would reveal</w:delText>
        </w:r>
      </w:del>
      <w:ins w:id="58" w:author="Ariane Mirabel" w:date="2019-01-28T10:01:00Z">
        <w:r w:rsidR="00716F63">
          <w:t>reveals</w:t>
        </w:r>
      </w:ins>
      <w:r w:rsidRPr="004B46FE">
        <w:t xml:space="preserve"> the changes in </w:t>
      </w:r>
      <w:del w:id="59" w:author="Ariane Mirabel" w:date="2019-01-28T10:01:00Z">
        <w:r w:rsidRPr="004B46FE" w:rsidDel="00716F63">
          <w:delText xml:space="preserve">the </w:delText>
        </w:r>
      </w:del>
      <w:r w:rsidRPr="004B46FE">
        <w:t xml:space="preserve">species abundance distribution and </w:t>
      </w:r>
      <w:del w:id="60" w:author="Ariane Mirabel" w:date="2019-01-28T10:01:00Z">
        <w:r w:rsidRPr="004B46FE" w:rsidDel="00716F63">
          <w:delText>thus the</w:delText>
        </w:r>
      </w:del>
      <w:ins w:id="61" w:author="Ariane Mirabel" w:date="2019-01-28T10:01:00Z">
        <w:r w:rsidR="00716F63">
          <w:t>hence</w:t>
        </w:r>
      </w:ins>
      <w:ins w:id="62" w:author="Ariane Mirabel" w:date="2019-01-28T10:02:00Z">
        <w:r w:rsidR="00716F63">
          <w:t xml:space="preserve"> in</w:t>
        </w:r>
      </w:ins>
      <w:ins w:id="63" w:author="Ariane Mirabel" w:date="2019-01-28T10:01:00Z">
        <w:r w:rsidR="00716F63">
          <w:t xml:space="preserve"> the</w:t>
        </w:r>
      </w:ins>
      <w:r w:rsidRPr="004B46FE">
        <w:t xml:space="preserve"> underlying ecological processes</w:t>
      </w:r>
      <w:ins w:id="64" w:author="Ariane Mirabel" w:date="2019-01-28T10:01:00Z">
        <w:r w:rsidR="00716F63">
          <w:t xml:space="preserve">. Analysis would as well </w:t>
        </w:r>
      </w:ins>
      <w:ins w:id="65" w:author="Ariane Mirabel" w:date="2019-01-28T10:03:00Z">
        <w:r w:rsidR="00716F63">
          <w:t>include</w:t>
        </w:r>
      </w:ins>
      <w:ins w:id="66" w:author="Ariane Mirabel" w:date="2019-01-28T10:01:00Z">
        <w:r w:rsidR="00716F63">
          <w:t xml:space="preserve"> taxonomic</w:t>
        </w:r>
      </w:ins>
      <w:del w:id="67" w:author="Ariane Mirabel" w:date="2019-01-28T10:01:00Z">
        <w:r w:rsidRPr="004B46FE" w:rsidDel="00716F63">
          <w:delText>, and (ii)</w:delText>
        </w:r>
      </w:del>
      <w:r w:rsidRPr="004B46FE">
        <w:t xml:space="preserve"> composition</w:t>
      </w:r>
      <w:ins w:id="68" w:author="Ariane Mirabel" w:date="2018-10-16T08:57:00Z">
        <w:r w:rsidR="00A11D4E">
          <w:t>,</w:t>
        </w:r>
      </w:ins>
      <w:r w:rsidRPr="004B46FE">
        <w:t xml:space="preserve"> </w:t>
      </w:r>
      <w:del w:id="69" w:author="Ariane Mirabel" w:date="2018-10-12T12:22:00Z">
        <w:r w:rsidRPr="004B46FE" w:rsidDel="00C74F0D">
          <w:delText xml:space="preserve">that </w:delText>
        </w:r>
      </w:del>
      <w:ins w:id="70" w:author="Ariane Mirabel" w:date="2018-10-12T12:22:00Z">
        <w:r w:rsidR="00C74F0D">
          <w:t>which</w:t>
        </w:r>
        <w:r w:rsidR="00C74F0D" w:rsidRPr="004B46FE">
          <w:t xml:space="preserve"> </w:t>
        </w:r>
      </w:ins>
      <w:r w:rsidRPr="004B46FE">
        <w:t xml:space="preserve">is crucial for conservation issues (Bellwood, Wainwright, Fulton, &amp; Hoey, 2006; Lavorel &amp; Garnier, 2002). </w:t>
      </w:r>
      <w:del w:id="71" w:author="Ariane Mirabel" w:date="2019-01-28T10:03:00Z">
        <w:r w:rsidRPr="004B46FE" w:rsidDel="00716F63">
          <w:delText>Furthermore</w:delText>
        </w:r>
      </w:del>
      <w:ins w:id="72" w:author="Ariane Mirabel" w:date="2019-01-28T10:03:00Z">
        <w:r w:rsidR="00716F63">
          <w:t>Eventually</w:t>
        </w:r>
      </w:ins>
      <w:ins w:id="73" w:author="Ariane Mirabel" w:date="2019-01-28T10:09:00Z">
        <w:r w:rsidR="003F1117">
          <w:t>,</w:t>
        </w:r>
      </w:ins>
      <w:ins w:id="74" w:author="Ariane Mirabel" w:date="2019-01-28T10:03:00Z">
        <w:r w:rsidR="00716F63">
          <w:t xml:space="preserve"> including</w:t>
        </w:r>
      </w:ins>
      <w:del w:id="75" w:author="Ariane Mirabel" w:date="2019-01-28T10:03:00Z">
        <w:r w:rsidRPr="004B46FE" w:rsidDel="00716F63">
          <w:delText>,</w:delText>
        </w:r>
      </w:del>
      <w:r w:rsidRPr="004B46FE">
        <w:t xml:space="preserve"> a functional approach accounting for species biological attributes would</w:t>
      </w:r>
      <w:ins w:id="76" w:author="Ariane Mirabel" w:date="2019-01-28T10:03:00Z">
        <w:r w:rsidR="00716F63">
          <w:t xml:space="preserve"> b</w:t>
        </w:r>
      </w:ins>
      <w:ins w:id="77" w:author="Ariane Mirabel" w:date="2019-01-28T10:05:00Z">
        <w:r w:rsidR="00716F63">
          <w:t xml:space="preserve">e highly revealing of ecological process involved in </w:t>
        </w:r>
      </w:ins>
      <w:ins w:id="78" w:author="Ariane Mirabel" w:date="2019-01-28T10:09:00Z">
        <w:r w:rsidR="00716F63">
          <w:t>community response to</w:t>
        </w:r>
      </w:ins>
      <w:r w:rsidRPr="004B46FE">
        <w:t xml:space="preserve"> </w:t>
      </w:r>
      <w:ins w:id="79" w:author="Ariane Mirabel" w:date="2019-01-28T10:09:00Z">
        <w:r w:rsidR="00716F63">
          <w:t>disturbance</w:t>
        </w:r>
        <w:r w:rsidR="003F1117">
          <w:t>. The functional trait-based approach indeed</w:t>
        </w:r>
        <w:r w:rsidR="00716F63">
          <w:t xml:space="preserve"> </w:t>
        </w:r>
      </w:ins>
      <w:r w:rsidRPr="004B46FE">
        <w:t>directly link</w:t>
      </w:r>
      <w:ins w:id="80" w:author="Ariane Mirabel" w:date="2019-01-28T10:10:00Z">
        <w:r w:rsidR="003F1117">
          <w:t>s</w:t>
        </w:r>
      </w:ins>
      <w:r w:rsidRPr="004B46FE">
        <w:t xml:space="preserve"> </w:t>
      </w:r>
      <w:del w:id="81" w:author="Ariane Mirabel" w:date="2018-10-12T12:22:00Z">
        <w:r w:rsidRPr="004B46FE" w:rsidDel="00C74F0D">
          <w:delText xml:space="preserve">communities </w:delText>
        </w:r>
      </w:del>
      <w:ins w:id="82" w:author="Ariane Mirabel" w:date="2018-10-12T12:22:00Z">
        <w:r w:rsidR="00C74F0D" w:rsidRPr="004B46FE">
          <w:t>communit</w:t>
        </w:r>
        <w:r w:rsidR="00C74F0D">
          <w:t>y</w:t>
        </w:r>
        <w:r w:rsidR="00C74F0D" w:rsidRPr="004B46FE">
          <w:t xml:space="preserve"> </w:t>
        </w:r>
      </w:ins>
      <w:r w:rsidRPr="004B46FE">
        <w:t xml:space="preserve">diversity, composition and redundancy to ecosystem functioning and </w:t>
      </w:r>
      <w:del w:id="83" w:author="Ariane Mirabel" w:date="2019-01-28T10:10:00Z">
        <w:r w:rsidRPr="004B46FE" w:rsidDel="003F1117">
          <w:delText xml:space="preserve">to its </w:delText>
        </w:r>
      </w:del>
      <w:r w:rsidRPr="004B46FE">
        <w:t xml:space="preserve">environmental constraints (Baraloto et al., 2012; Violle et al., 2007). In that respect, </w:t>
      </w:r>
      <w:ins w:id="84" w:author="Ariane Mirabel" w:date="2019-01-28T10:11:00Z">
        <w:r w:rsidR="003F1117">
          <w:t xml:space="preserve">a vast literature allowed recognizing </w:t>
        </w:r>
      </w:ins>
      <w:del w:id="85" w:author="Ariane Mirabel" w:date="2019-01-28T10:10:00Z">
        <w:r w:rsidRPr="004B46FE" w:rsidDel="003F1117">
          <w:delText xml:space="preserve">the functional trait-based approach that focus on </w:delText>
        </w:r>
      </w:del>
      <w:r w:rsidRPr="004B46FE">
        <w:t xml:space="preserve">major traits related to species ecology and </w:t>
      </w:r>
      <w:del w:id="86" w:author="Ariane Mirabel" w:date="2019-01-28T10:10:00Z">
        <w:r w:rsidRPr="004B46FE" w:rsidDel="003F1117">
          <w:delText xml:space="preserve">mediate </w:delText>
        </w:r>
      </w:del>
      <w:ins w:id="87" w:author="Ariane Mirabel" w:date="2019-01-28T10:10:00Z">
        <w:r w:rsidR="003F1117" w:rsidRPr="004B46FE">
          <w:t>mediat</w:t>
        </w:r>
        <w:r w:rsidR="003F1117">
          <w:t>ing</w:t>
        </w:r>
        <w:r w:rsidR="003F1117" w:rsidRPr="004B46FE">
          <w:t xml:space="preserve"> </w:t>
        </w:r>
      </w:ins>
      <w:r w:rsidRPr="004B46FE">
        <w:t xml:space="preserve">species performance in a given environment </w:t>
      </w:r>
      <w:del w:id="88" w:author="Ariane Mirabel" w:date="2019-01-28T10:10:00Z">
        <w:r w:rsidRPr="004B46FE" w:rsidDel="003F1117">
          <w:delText xml:space="preserve">was </w:delText>
        </w:r>
        <w:r w:rsidR="00681E36" w:rsidRPr="00681E36" w:rsidDel="003F1117">
          <w:rPr>
            <w:bCs/>
          </w:rPr>
          <w:delText>successfully</w:delText>
        </w:r>
        <w:r w:rsidRPr="00681E36" w:rsidDel="003F1117">
          <w:delText xml:space="preserve"> </w:delText>
        </w:r>
        <w:r w:rsidRPr="004B46FE" w:rsidDel="003F1117">
          <w:delText xml:space="preserve">adopted </w:delText>
        </w:r>
      </w:del>
      <w:r w:rsidRPr="004B46FE">
        <w:t xml:space="preserve">(Díaz et al., 2005). </w:t>
      </w:r>
      <w:del w:id="89" w:author="Ariane Mirabel" w:date="2019-01-28T10:11:00Z">
        <w:r w:rsidRPr="004B46FE" w:rsidDel="003F1117">
          <w:delText>For instance</w:delText>
        </w:r>
      </w:del>
      <w:ins w:id="90" w:author="Ariane Mirabel" w:date="2019-01-28T10:11:00Z">
        <w:r w:rsidR="003F1117">
          <w:t xml:space="preserve">Specifically </w:t>
        </w:r>
      </w:ins>
      <w:ins w:id="91" w:author="Ariane Mirabel" w:date="2019-01-28T10:21:00Z">
        <w:r w:rsidR="00F4615D">
          <w:t>in tropical forests</w:t>
        </w:r>
      </w:ins>
      <w:r w:rsidRPr="004B46FE">
        <w:t xml:space="preserve">, the functional approach revealed </w:t>
      </w:r>
      <w:del w:id="92" w:author="Ariane Mirabel" w:date="2019-01-28T10:21:00Z">
        <w:r w:rsidRPr="004B46FE" w:rsidDel="00F4615D">
          <w:delText xml:space="preserve">in tropical rainforests </w:delText>
        </w:r>
      </w:del>
      <w:r w:rsidRPr="004B46FE">
        <w:t xml:space="preserve">the </w:t>
      </w:r>
      <w:ins w:id="93" w:author="Ariane Mirabel" w:date="2019-01-28T10:21:00Z">
        <w:r w:rsidR="00F4615D">
          <w:t xml:space="preserve">post-disturbance </w:t>
        </w:r>
      </w:ins>
      <w:r w:rsidRPr="004B46FE">
        <w:t xml:space="preserve">deterministic processes </w:t>
      </w:r>
      <w:del w:id="94" w:author="Ariane Mirabel" w:date="2019-01-28T10:21:00Z">
        <w:r w:rsidRPr="004B46FE" w:rsidDel="00F4615D">
          <w:delText>entailing, after disturbance</w:delText>
        </w:r>
      </w:del>
      <w:ins w:id="95" w:author="Ariane Mirabel" w:date="2019-01-28T10:21:00Z">
        <w:r w:rsidR="00F4615D">
          <w:t>entailing</w:t>
        </w:r>
      </w:ins>
      <w:del w:id="96" w:author="Ariane Mirabel" w:date="2019-01-28T10:21:00Z">
        <w:r w:rsidRPr="004B46FE" w:rsidDel="00F4615D">
          <w:delText>,</w:delText>
        </w:r>
      </w:del>
      <w:r w:rsidRPr="004B46FE">
        <w:t xml:space="preserve"> a </w:t>
      </w:r>
      <w:del w:id="97" w:author="Ariane Mirabel" w:date="2019-01-28T10:21:00Z">
        <w:r w:rsidRPr="004B46FE" w:rsidDel="00F4615D">
          <w:delText xml:space="preserve">functional </w:delText>
        </w:r>
      </w:del>
      <w:r w:rsidRPr="004B46FE">
        <w:t>shift from a dominance of “conservative” slow-growing species dealing with scarce resources</w:t>
      </w:r>
      <w:ins w:id="98" w:author="Ariane Mirabel" w:date="2019-01-28T10:22:00Z">
        <w:r w:rsidR="00F4615D">
          <w:t>,</w:t>
        </w:r>
      </w:ins>
      <w:r w:rsidRPr="004B46FE">
        <w:t xml:space="preserve"> to </w:t>
      </w:r>
      <w:ins w:id="99" w:author="Ariane Mirabel" w:date="2019-01-28T10:22:00Z">
        <w:r w:rsidR="00F4615D">
          <w:t xml:space="preserve">a dominance of </w:t>
        </w:r>
      </w:ins>
      <w:r w:rsidRPr="004B46FE">
        <w:t xml:space="preserve">“acquisitive” fast-growing species with rapid and efficient use of abundant resources (Hérault et al., 2011; Reich, 2014). This shift is translated into the trajectories of </w:t>
      </w:r>
      <w:ins w:id="100" w:author="Ariane Mirabel" w:date="2019-01-28T10:26:00Z">
        <w:r w:rsidR="00F4615D">
          <w:t xml:space="preserve">average community value of </w:t>
        </w:r>
      </w:ins>
      <w:r w:rsidRPr="004B46FE">
        <w:t xml:space="preserve">key functional traits related to resource acquisition (leaf and stem traits) and life-history </w:t>
      </w:r>
      <w:del w:id="101" w:author="Ariane Mirabel" w:date="2019-01-28T10:30:00Z">
        <w:r w:rsidRPr="004B46FE" w:rsidDel="00F4615D">
          <w:delText xml:space="preserve">traits </w:delText>
        </w:r>
      </w:del>
      <w:ins w:id="102" w:author="Ariane Mirabel" w:date="2019-01-28T10:30:00Z">
        <w:r w:rsidR="00F4615D">
          <w:t>strategy</w:t>
        </w:r>
        <w:r w:rsidR="00F4615D" w:rsidRPr="004B46FE">
          <w:t xml:space="preserve"> </w:t>
        </w:r>
      </w:ins>
      <w:r w:rsidRPr="004B46FE">
        <w:t xml:space="preserve">(seed mass, maximum size) (Chave et al., 2009; Steege et al., 2006; Westoby &amp; Wright, 2006; Wright et al., 2004). </w:t>
      </w:r>
      <w:del w:id="103" w:author="Ariane Mirabel" w:date="2019-01-28T10:22:00Z">
        <w:r w:rsidRPr="004B46FE" w:rsidDel="00F4615D">
          <w:delText xml:space="preserve">Eventually a complete overview of </w:delText>
        </w:r>
      </w:del>
      <w:del w:id="104" w:author="Ariane Mirabel" w:date="2018-10-12T12:23:00Z">
        <w:r w:rsidRPr="004B46FE" w:rsidDel="00C74F0D">
          <w:delText xml:space="preserve">communities’ </w:delText>
        </w:r>
      </w:del>
      <w:del w:id="105" w:author="Ariane Mirabel" w:date="2019-01-28T10:22:00Z">
        <w:r w:rsidRPr="004B46FE" w:rsidDel="00F4615D">
          <w:delText>response to disturbance</w:delText>
        </w:r>
      </w:del>
      <w:ins w:id="106" w:author="Ariane Mirabel" w:date="2019-01-28T10:31:00Z">
        <w:r w:rsidR="00C43A92">
          <w:t>T</w:t>
        </w:r>
        <w:r w:rsidR="00F4615D">
          <w:t>he functional</w:t>
        </w:r>
        <w:r w:rsidR="00C43A92">
          <w:t xml:space="preserve"> approach would eventually be completed with</w:t>
        </w:r>
        <w:r w:rsidR="00F4615D">
          <w:t xml:space="preserve"> the analysis of</w:t>
        </w:r>
      </w:ins>
      <w:del w:id="107" w:author="Ariane Mirabel" w:date="2019-01-28T10:31:00Z">
        <w:r w:rsidRPr="004B46FE" w:rsidDel="00F4615D">
          <w:delText xml:space="preserve"> </w:delText>
        </w:r>
        <w:r w:rsidRPr="004B46FE" w:rsidDel="00F4615D">
          <w:lastRenderedPageBreak/>
          <w:delText>would encompass the changes in</w:delText>
        </w:r>
      </w:del>
      <w:r w:rsidRPr="004B46FE">
        <w:t xml:space="preserve"> functional redundancy that quantifies the amount of shared trait values among species (Carmona, Bello, Mason, &amp; Lepš, 2016). The high functional redundancy of hyper</w:t>
      </w:r>
      <w:r w:rsidR="00681E36">
        <w:t>-</w:t>
      </w:r>
      <w:r w:rsidRPr="004B46FE">
        <w:t>diverse tropical forests (Bellwood et al., 2006) mitigates the impacts of species removal on ecosystem functioning and determines the resilience of communities after disturbance (Díaz et al., 2005; Elmqvist et al., 2003).</w:t>
      </w:r>
    </w:p>
    <w:p w:rsidR="004B46FE" w:rsidRDefault="004B46FE" w:rsidP="004B46FE">
      <w:pPr>
        <w:pStyle w:val="Titre1"/>
        <w:spacing w:before="0" w:after="240" w:line="480" w:lineRule="auto"/>
        <w:ind w:firstLine="142"/>
        <w:jc w:val="both"/>
        <w:rPr>
          <w:rFonts w:asciiTheme="minorHAnsi" w:eastAsiaTheme="minorHAnsi" w:hAnsiTheme="minorHAnsi" w:cstheme="minorBidi"/>
          <w:b w:val="0"/>
          <w:bCs w:val="0"/>
          <w:color w:val="auto"/>
          <w:sz w:val="24"/>
          <w:szCs w:val="24"/>
        </w:rPr>
      </w:pPr>
      <w:r w:rsidRPr="004B46FE">
        <w:rPr>
          <w:rFonts w:asciiTheme="minorHAnsi" w:eastAsiaTheme="minorHAnsi" w:hAnsiTheme="minorHAnsi" w:cstheme="minorBidi"/>
          <w:b w:val="0"/>
          <w:bCs w:val="0"/>
          <w:color w:val="auto"/>
          <w:sz w:val="24"/>
          <w:szCs w:val="24"/>
        </w:rPr>
        <w:t xml:space="preserve">In this study, we monitored over 30 years the response of 75 ha of </w:t>
      </w:r>
      <w:r w:rsidR="00681E36">
        <w:rPr>
          <w:rFonts w:asciiTheme="minorHAnsi" w:eastAsiaTheme="minorHAnsi" w:hAnsiTheme="minorHAnsi" w:cstheme="minorBidi"/>
          <w:b w:val="0"/>
          <w:bCs w:val="0"/>
          <w:color w:val="auto"/>
          <w:sz w:val="24"/>
          <w:szCs w:val="24"/>
        </w:rPr>
        <w:t>N</w:t>
      </w:r>
      <w:r w:rsidRPr="004B46FE">
        <w:rPr>
          <w:rFonts w:asciiTheme="minorHAnsi" w:eastAsiaTheme="minorHAnsi" w:hAnsiTheme="minorHAnsi" w:cstheme="minorBidi"/>
          <w:b w:val="0"/>
          <w:bCs w:val="0"/>
          <w:color w:val="auto"/>
          <w:sz w:val="24"/>
          <w:szCs w:val="24"/>
        </w:rPr>
        <w:t xml:space="preserve">eotropical forest plots set up on a gradient of disturbance intensity, from 10 to 60% of ecosystem above-ground biomass (AGB) loss. We made use of a large functional traits database encompassing major leaf, stem and life-history traits in order to draw the taxonomic and functional trajectories in terms of richness, evenness, composition and redundancy. Specifically, we (i) elucidated community taxonomic and functional recovery and the underlying ecological processes, (ii) clarified the validity of the IDH in the long term for tropical forest and its translation into different trajectories in time, and (iii) </w:t>
      </w:r>
      <w:del w:id="108" w:author="Ariane Mirabel" w:date="2018-10-12T12:23:00Z">
        <w:r w:rsidRPr="004B46FE" w:rsidDel="00C74F0D">
          <w:rPr>
            <w:rFonts w:asciiTheme="minorHAnsi" w:eastAsiaTheme="minorHAnsi" w:hAnsiTheme="minorHAnsi" w:cstheme="minorBidi"/>
            <w:b w:val="0"/>
            <w:bCs w:val="0"/>
            <w:color w:val="auto"/>
            <w:sz w:val="24"/>
            <w:szCs w:val="24"/>
          </w:rPr>
          <w:delText xml:space="preserve">questioned </w:delText>
        </w:r>
      </w:del>
      <w:ins w:id="109" w:author="Ariane Mirabel" w:date="2018-10-12T12:23:00Z">
        <w:r w:rsidR="00C74F0D">
          <w:rPr>
            <w:rFonts w:asciiTheme="minorHAnsi" w:eastAsiaTheme="minorHAnsi" w:hAnsiTheme="minorHAnsi" w:cstheme="minorBidi"/>
            <w:b w:val="0"/>
            <w:bCs w:val="0"/>
            <w:color w:val="auto"/>
            <w:sz w:val="24"/>
            <w:szCs w:val="24"/>
          </w:rPr>
          <w:t>examin</w:t>
        </w:r>
        <w:r w:rsidR="00C74F0D" w:rsidRPr="004B46FE">
          <w:rPr>
            <w:rFonts w:asciiTheme="minorHAnsi" w:eastAsiaTheme="minorHAnsi" w:hAnsiTheme="minorHAnsi" w:cstheme="minorBidi"/>
            <w:b w:val="0"/>
            <w:bCs w:val="0"/>
            <w:color w:val="auto"/>
            <w:sz w:val="24"/>
            <w:szCs w:val="24"/>
          </w:rPr>
          <w:t xml:space="preserve">ed </w:t>
        </w:r>
      </w:ins>
      <w:r w:rsidRPr="004B46FE">
        <w:rPr>
          <w:rFonts w:asciiTheme="minorHAnsi" w:eastAsiaTheme="minorHAnsi" w:hAnsiTheme="minorHAnsi" w:cstheme="minorBidi"/>
          <w:b w:val="0"/>
          <w:bCs w:val="0"/>
          <w:color w:val="auto"/>
          <w:sz w:val="24"/>
          <w:szCs w:val="24"/>
        </w:rPr>
        <w:t>community recovery time.</w:t>
      </w:r>
    </w:p>
    <w:p w:rsidR="003C3AD8" w:rsidRPr="00134383" w:rsidRDefault="00134383" w:rsidP="004B46FE">
      <w:pPr>
        <w:pStyle w:val="Titre1"/>
        <w:spacing w:before="0" w:after="240" w:line="480" w:lineRule="auto"/>
        <w:ind w:firstLine="142"/>
        <w:jc w:val="both"/>
        <w:rPr>
          <w:rFonts w:ascii="Times New Roman" w:eastAsia="Droid Sans Fallback" w:hAnsi="Times New Roman" w:cs="Times New Roman"/>
          <w:bCs w:val="0"/>
          <w:color w:val="auto"/>
          <w:sz w:val="24"/>
          <w:szCs w:val="24"/>
        </w:rPr>
      </w:pPr>
      <w:r w:rsidRPr="00134383">
        <w:rPr>
          <w:rFonts w:ascii="Times New Roman" w:eastAsia="Droid Sans Fallback" w:hAnsi="Times New Roman" w:cs="Times New Roman"/>
          <w:bCs w:val="0"/>
          <w:color w:val="auto"/>
          <w:sz w:val="24"/>
          <w:szCs w:val="24"/>
        </w:rPr>
        <w:t>MATERIAL AND METHODS</w:t>
      </w:r>
    </w:p>
    <w:p w:rsidR="003C3AD8" w:rsidRPr="00134383" w:rsidRDefault="00134383" w:rsidP="00A74CDE">
      <w:pPr>
        <w:pStyle w:val="Titre2"/>
        <w:spacing w:before="0" w:line="480" w:lineRule="auto"/>
        <w:ind w:firstLine="142"/>
        <w:jc w:val="both"/>
        <w:rPr>
          <w:rFonts w:asciiTheme="minorHAnsi" w:eastAsiaTheme="minorHAnsi" w:hAnsiTheme="minorHAnsi" w:cstheme="minorBidi"/>
          <w:b w:val="0"/>
          <w:bCs w:val="0"/>
          <w:color w:val="auto"/>
          <w:sz w:val="24"/>
          <w:szCs w:val="24"/>
        </w:rPr>
      </w:pPr>
      <w:bookmarkStart w:id="110" w:name="study-site"/>
      <w:bookmarkEnd w:id="110"/>
      <w:r w:rsidRPr="00134383">
        <w:rPr>
          <w:rFonts w:asciiTheme="minorHAnsi" w:eastAsiaTheme="minorHAnsi" w:hAnsiTheme="minorHAnsi" w:cstheme="minorBidi"/>
          <w:b w:val="0"/>
          <w:bCs w:val="0"/>
          <w:color w:val="auto"/>
          <w:sz w:val="24"/>
          <w:szCs w:val="24"/>
        </w:rPr>
        <w:t>STUDY SITE</w:t>
      </w:r>
    </w:p>
    <w:p w:rsidR="004B46FE" w:rsidRDefault="004B46FE" w:rsidP="004B46FE">
      <w:pPr>
        <w:pStyle w:val="Corpsdetexte"/>
        <w:spacing w:after="0" w:line="480" w:lineRule="auto"/>
        <w:ind w:firstLine="142"/>
        <w:jc w:val="both"/>
      </w:pPr>
      <w:r>
        <w:t>Paracou station in French Guiana (51</w:t>
      </w:r>
      <w:ins w:id="111" w:author="Ariane Mirabel" w:date="2018-10-12T14:12:00Z">
        <w:r w:rsidR="003F2EB3">
          <w:t>°</w:t>
        </w:r>
      </w:ins>
      <w:r>
        <w:t>8</w:t>
      </w:r>
      <w:ins w:id="112" w:author="Ariane Mirabel" w:date="2018-10-12T14:12:00Z">
        <w:r w:rsidR="003F2EB3">
          <w:t>’</w:t>
        </w:r>
      </w:ins>
      <w:del w:id="113" w:author="Ariane Mirabel" w:date="2018-10-12T14:06:00Z">
        <w:r w:rsidDel="003F2EB3">
          <w:delText>’</w:delText>
        </w:r>
      </w:del>
      <w:ins w:id="114" w:author="Ariane Mirabel" w:date="2018-10-12T14:06:00Z">
        <w:r w:rsidR="003F2EB3">
          <w:t xml:space="preserve"> </w:t>
        </w:r>
      </w:ins>
      <w:r>
        <w:t>N and 52</w:t>
      </w:r>
      <w:ins w:id="115" w:author="Ariane Mirabel" w:date="2018-10-12T14:12:00Z">
        <w:r w:rsidR="003F2EB3">
          <w:t>°</w:t>
        </w:r>
      </w:ins>
      <w:r>
        <w:t>53</w:t>
      </w:r>
      <w:del w:id="116" w:author="Ariane Mirabel" w:date="2018-10-12T14:06:00Z">
        <w:r w:rsidDel="003F2EB3">
          <w:delText>’</w:delText>
        </w:r>
      </w:del>
      <w:ins w:id="117" w:author="Ariane Mirabel" w:date="2018-10-12T14:12:00Z">
        <w:r w:rsidR="003F2EB3">
          <w:t>’</w:t>
        </w:r>
      </w:ins>
      <w:ins w:id="118" w:author="Ariane Mirabel" w:date="2018-10-12T14:06:00Z">
        <w:r w:rsidR="003F2EB3">
          <w:t xml:space="preserve"> </w:t>
        </w:r>
      </w:ins>
      <w:r>
        <w:t>W) is located in a lowland tropical rain forest in a tropical wet climate with mean annual temperature of 26</w:t>
      </w:r>
      <w:ins w:id="119" w:author="Ariane Mirabel" w:date="2018-10-12T14:07:00Z">
        <w:r w:rsidR="003F2EB3">
          <w:t xml:space="preserve"> °</w:t>
        </w:r>
      </w:ins>
      <w:r>
        <w:t>C, mean annual precipitation averaging 2980 mm.y</w:t>
      </w:r>
      <w:r w:rsidRPr="003F2EB3">
        <w:rPr>
          <w:vertAlign w:val="superscript"/>
          <w:rPrChange w:id="120" w:author="Ariane Mirabel" w:date="2018-10-12T14:07:00Z">
            <w:rPr/>
          </w:rPrChange>
        </w:rPr>
        <w:t>-1</w:t>
      </w:r>
      <w:r>
        <w:t xml:space="preserve"> (30-y period) and a 3-month dry season (&lt; 100 mm.month</w:t>
      </w:r>
      <w:r w:rsidRPr="003F2EB3">
        <w:rPr>
          <w:vertAlign w:val="superscript"/>
          <w:rPrChange w:id="121" w:author="Ariane Mirabel" w:date="2018-10-12T14:08:00Z">
            <w:rPr/>
          </w:rPrChange>
        </w:rPr>
        <w:t>-1</w:t>
      </w:r>
      <w:r>
        <w:t>) from mid-August to mid-November, and a one-month dry season in March (Wagner, Hérault, Stahl, Bonal, &amp; Rossi, 2011). Elevation ranges between 5 and 50 m</w:t>
      </w:r>
      <w:ins w:id="122" w:author="Ariane Mirabel" w:date="2018-10-12T14:14:00Z">
        <w:r w:rsidR="005A7188">
          <w:t xml:space="preserve"> a.s.l.</w:t>
        </w:r>
      </w:ins>
      <w:r>
        <w:t xml:space="preserve"> and soils correspond to thin acrisols over a layer of transformed saprolite with low permeability </w:t>
      </w:r>
      <w:del w:id="123" w:author="Ariane Mirabel" w:date="2018-10-12T14:14:00Z">
        <w:r w:rsidDel="005A7188">
          <w:delText xml:space="preserve">generating </w:delText>
        </w:r>
      </w:del>
      <w:ins w:id="124" w:author="Ariane Mirabel" w:date="2018-10-12T14:14:00Z">
        <w:r w:rsidR="005A7188">
          <w:t xml:space="preserve">which produces </w:t>
        </w:r>
      </w:ins>
      <w:r>
        <w:t>lateral drainage during heavy rains.</w:t>
      </w:r>
    </w:p>
    <w:p w:rsidR="003C3AD8" w:rsidRDefault="004B46FE" w:rsidP="00DA7FB0">
      <w:pPr>
        <w:pStyle w:val="Corpsdetexte"/>
        <w:spacing w:before="0" w:line="480" w:lineRule="auto"/>
        <w:ind w:firstLine="142"/>
        <w:jc w:val="both"/>
      </w:pPr>
      <w:r>
        <w:lastRenderedPageBreak/>
        <w:t xml:space="preserve">The experiment is a network of </w:t>
      </w:r>
      <w:del w:id="125" w:author="Ariane Mirabel" w:date="2018-10-14T13:49:00Z">
        <w:r w:rsidDel="007C59D0">
          <w:delText xml:space="preserve">twelve </w:delText>
        </w:r>
      </w:del>
      <w:ins w:id="126" w:author="Ariane Mirabel" w:date="2018-10-14T13:49:00Z">
        <w:r w:rsidR="007C59D0">
          <w:t xml:space="preserve">12 </w:t>
        </w:r>
      </w:ins>
      <w:r>
        <w:t>6.25</w:t>
      </w:r>
      <w:ins w:id="127" w:author="Ariane Mirabel" w:date="2018-10-12T14:15:00Z">
        <w:r w:rsidR="005A7188">
          <w:t xml:space="preserve"> </w:t>
        </w:r>
      </w:ins>
      <w:r>
        <w:t xml:space="preserve">ha plots that underwent a disturbance gradient of three logging, thinning and fuelwood cutting treatments (Table </w:t>
      </w:r>
      <w:r w:rsidR="00DA7FB0">
        <w:t>1</w:t>
      </w:r>
      <w:r>
        <w:t xml:space="preserve">) according to a randomized plot design with three replicate blocks of four plots. The disturbance corresponds to </w:t>
      </w:r>
      <w:ins w:id="128" w:author="Ariane Mirabel" w:date="2018-10-14T13:22:00Z">
        <w:r w:rsidR="00E1559A">
          <w:t>an intensity gradient</w:t>
        </w:r>
      </w:ins>
      <w:ins w:id="129" w:author="Ariane Mirabel" w:date="2018-10-14T13:43:00Z">
        <w:r w:rsidR="007C59D0">
          <w:t>. For</w:t>
        </w:r>
      </w:ins>
      <w:ins w:id="130" w:author="Ariane Mirabel" w:date="2018-10-14T13:23:00Z">
        <w:r w:rsidR="00E1559A">
          <w:t xml:space="preserve"> treatment 1 (T1) </w:t>
        </w:r>
      </w:ins>
      <w:del w:id="131" w:author="Ariane Mirabel" w:date="2018-10-14T13:22:00Z">
        <w:r w:rsidDel="00E1559A">
          <w:delText xml:space="preserve">averages of </w:delText>
        </w:r>
      </w:del>
      <w:r>
        <w:t>10 trees</w:t>
      </w:r>
      <w:ins w:id="132" w:author="Ariane Mirabel" w:date="2018-10-14T13:32:00Z">
        <w:r w:rsidR="00FA23DE">
          <w:t xml:space="preserve"> </w:t>
        </w:r>
      </w:ins>
      <w:ins w:id="133" w:author="Ariane Mirabel" w:date="2018-10-14T13:33:00Z">
        <w:r w:rsidR="00FA23DE">
          <w:t xml:space="preserve">of commercial species </w:t>
        </w:r>
      </w:ins>
      <w:ins w:id="134" w:author="Ariane Mirabel" w:date="2018-10-14T13:32:00Z">
        <w:r w:rsidR="00FA23DE">
          <w:t xml:space="preserve">(of a diameter at 1.3 m height (DBH) equal or above 50 cm) </w:t>
        </w:r>
      </w:ins>
      <w:ins w:id="135" w:author="Ariane Mirabel" w:date="2018-10-14T13:33:00Z">
        <w:r w:rsidR="00FA23DE">
          <w:t xml:space="preserve">were </w:t>
        </w:r>
      </w:ins>
      <w:ins w:id="136" w:author="Ariane Mirabel" w:date="2018-10-14T13:44:00Z">
        <w:r w:rsidR="007C59D0">
          <w:t>felled</w:t>
        </w:r>
      </w:ins>
      <w:ins w:id="137" w:author="Ariane Mirabel" w:date="2018-10-14T13:33:00Z">
        <w:r w:rsidR="00FA23DE">
          <w:t xml:space="preserve"> </w:t>
        </w:r>
      </w:ins>
      <w:ins w:id="138" w:author="Ariane Mirabel" w:date="2018-10-14T13:32:00Z">
        <w:r w:rsidR="00FA23DE">
          <w:t>per hectare</w:t>
        </w:r>
      </w:ins>
      <w:del w:id="139" w:author="Ariane Mirabel" w:date="2018-10-14T13:33:00Z">
        <w:r w:rsidDel="00FA23DE">
          <w:delText xml:space="preserve"> removed</w:delText>
        </w:r>
      </w:del>
      <w:del w:id="140" w:author="Ariane Mirabel" w:date="2018-10-14T13:32:00Z">
        <w:r w:rsidDel="00FA23DE">
          <w:delText xml:space="preserve"> per hectare</w:delText>
        </w:r>
      </w:del>
      <w:del w:id="141" w:author="Ariane Mirabel" w:date="2018-10-14T13:28:00Z">
        <w:r w:rsidDel="00E1559A">
          <w:delText xml:space="preserve"> </w:delText>
        </w:r>
      </w:del>
      <w:del w:id="142" w:author="Ariane Mirabel" w:date="2018-10-14T13:27:00Z">
        <w:r w:rsidDel="00E1559A">
          <w:delText xml:space="preserve">with </w:delText>
        </w:r>
      </w:del>
      <w:del w:id="143" w:author="Ariane Mirabel" w:date="2018-10-14T13:28:00Z">
        <w:r w:rsidDel="00E1559A">
          <w:delText>a diameter at 1.3 m height (DBH) above 50 cm</w:delText>
        </w:r>
      </w:del>
      <w:del w:id="144" w:author="Ariane Mirabel" w:date="2018-10-14T13:24:00Z">
        <w:r w:rsidDel="00E1559A">
          <w:delText xml:space="preserve"> for treatment 1 (T1), </w:delText>
        </w:r>
      </w:del>
      <w:ins w:id="145" w:author="Ariane Mirabel" w:date="2018-10-14T13:24:00Z">
        <w:r w:rsidR="007C59D0">
          <w:t>.</w:t>
        </w:r>
      </w:ins>
      <w:ins w:id="146" w:author="Ariane Mirabel" w:date="2018-10-14T13:44:00Z">
        <w:r w:rsidR="007C59D0">
          <w:t xml:space="preserve"> For</w:t>
        </w:r>
      </w:ins>
      <w:ins w:id="147" w:author="Ariane Mirabel" w:date="2018-10-14T13:28:00Z">
        <w:r w:rsidR="00E1559A">
          <w:t xml:space="preserve"> treatment 2 (T2) </w:t>
        </w:r>
      </w:ins>
      <w:del w:id="148" w:author="Ariane Mirabel" w:date="2018-10-14T13:34:00Z">
        <w:r w:rsidDel="00FA23DE">
          <w:delText xml:space="preserve">32 </w:delText>
        </w:r>
      </w:del>
      <w:ins w:id="149" w:author="Ariane Mirabel" w:date="2018-10-14T13:34:00Z">
        <w:r w:rsidR="00FA23DE">
          <w:t xml:space="preserve">10 </w:t>
        </w:r>
      </w:ins>
      <w:r>
        <w:t>trees</w:t>
      </w:r>
      <w:ins w:id="150" w:author="Ariane Mirabel" w:date="2018-10-14T13:44:00Z">
        <w:r w:rsidR="007C59D0">
          <w:t>/ha</w:t>
        </w:r>
      </w:ins>
      <w:ins w:id="151" w:author="Ariane Mirabel" w:date="2018-10-14T13:33:00Z">
        <w:r w:rsidR="00FA23DE">
          <w:t xml:space="preserve"> of commercial species</w:t>
        </w:r>
      </w:ins>
      <w:del w:id="152" w:author="Ariane Mirabel" w:date="2018-10-14T13:33:00Z">
        <w:r w:rsidDel="00FA23DE">
          <w:delText>/ha</w:delText>
        </w:r>
      </w:del>
      <w:r>
        <w:t xml:space="preserve"> </w:t>
      </w:r>
      <w:ins w:id="153" w:author="Ariane Mirabel" w:date="2018-10-14T13:29:00Z">
        <w:r w:rsidR="00E1559A">
          <w:t>(</w:t>
        </w:r>
      </w:ins>
      <w:ins w:id="154" w:author="Ariane Mirabel" w:date="2018-10-14T13:31:00Z">
        <w:r w:rsidR="00FA23DE" w:rsidRPr="00FA23DE">
          <w:rPr>
            <w:rPrChange w:id="155" w:author="Ariane Mirabel" w:date="2018-10-14T13:33:00Z">
              <w:rPr>
                <w:rFonts w:ascii="Arial Narrow" w:hAnsi="Arial Narrow"/>
                <w:sz w:val="22"/>
                <w:szCs w:val="22"/>
              </w:rPr>
            </w:rPrChange>
          </w:rPr>
          <w:t>DBH  ≥ 50 cm</w:t>
        </w:r>
        <w:r w:rsidR="00FA23DE">
          <w:t>)</w:t>
        </w:r>
      </w:ins>
      <w:ins w:id="156" w:author="Ariane Mirabel" w:date="2018-10-14T13:34:00Z">
        <w:r w:rsidR="00FA23DE">
          <w:t xml:space="preserve"> </w:t>
        </w:r>
      </w:ins>
      <w:ins w:id="157" w:author="Ariane Mirabel" w:date="2018-10-14T13:44:00Z">
        <w:r w:rsidR="007C59D0">
          <w:t xml:space="preserve">were </w:t>
        </w:r>
      </w:ins>
      <w:ins w:id="158" w:author="Ariane Mirabel" w:date="2018-10-14T13:45:00Z">
        <w:r w:rsidR="007C59D0">
          <w:t>felled</w:t>
        </w:r>
      </w:ins>
      <w:ins w:id="159" w:author="Ariane Mirabel" w:date="2018-10-14T13:44:00Z">
        <w:r w:rsidR="007C59D0">
          <w:t xml:space="preserve"> </w:t>
        </w:r>
      </w:ins>
      <w:ins w:id="160" w:author="Ariane Mirabel" w:date="2018-10-14T13:34:00Z">
        <w:r w:rsidR="00FA23DE">
          <w:t>and 30 trees</w:t>
        </w:r>
      </w:ins>
      <w:ins w:id="161" w:author="Ariane Mirabel" w:date="2018-10-14T13:44:00Z">
        <w:r w:rsidR="007C59D0">
          <w:t>/ha</w:t>
        </w:r>
      </w:ins>
      <w:ins w:id="162" w:author="Ariane Mirabel" w:date="2018-10-14T13:34:00Z">
        <w:r w:rsidR="00FA23DE">
          <w:t xml:space="preserve"> of non-valuable species (</w:t>
        </w:r>
        <w:r w:rsidR="00FA23DE" w:rsidRPr="00DF05CA">
          <w:t xml:space="preserve">DBH ≥ </w:t>
        </w:r>
        <w:r w:rsidR="00FA23DE">
          <w:t>4</w:t>
        </w:r>
        <w:r w:rsidR="00FA23DE" w:rsidRPr="00DF05CA">
          <w:t>0 cm</w:t>
        </w:r>
        <w:r w:rsidR="00FA23DE">
          <w:t>)</w:t>
        </w:r>
      </w:ins>
      <w:ins w:id="163" w:author="Ariane Mirabel" w:date="2018-10-14T13:33:00Z">
        <w:r w:rsidR="00FA23DE">
          <w:t xml:space="preserve"> </w:t>
        </w:r>
      </w:ins>
      <w:ins w:id="164" w:author="Ariane Mirabel" w:date="2018-10-14T13:44:00Z">
        <w:r w:rsidR="007C59D0">
          <w:t>were removed by poison girdling.</w:t>
        </w:r>
      </w:ins>
      <w:del w:id="165" w:author="Ariane Mirabel" w:date="2018-10-14T13:29:00Z">
        <w:r w:rsidDel="00E1559A">
          <w:delText>above</w:delText>
        </w:r>
      </w:del>
      <w:del w:id="166" w:author="Ariane Mirabel" w:date="2018-10-14T13:31:00Z">
        <w:r w:rsidDel="00FA23DE">
          <w:delText xml:space="preserve"> 40 cm</w:delText>
        </w:r>
      </w:del>
      <w:del w:id="167" w:author="Ariane Mirabel" w:date="2018-10-14T13:28:00Z">
        <w:r w:rsidDel="00E1559A">
          <w:delText xml:space="preserve"> DBH for treatment 2 (T2) </w:delText>
        </w:r>
      </w:del>
      <w:del w:id="168" w:author="Ariane Mirabel" w:date="2018-10-14T13:44:00Z">
        <w:r w:rsidDel="007C59D0">
          <w:delText xml:space="preserve">and </w:delText>
        </w:r>
      </w:del>
      <w:ins w:id="169" w:author="Ariane Mirabel" w:date="2018-10-14T13:44:00Z">
        <w:r w:rsidR="007C59D0">
          <w:t xml:space="preserve"> F</w:t>
        </w:r>
      </w:ins>
      <w:ins w:id="170" w:author="Ariane Mirabel" w:date="2018-10-14T13:28:00Z">
        <w:r w:rsidR="00E1559A">
          <w:t xml:space="preserve">or treatment 3 (T3) </w:t>
        </w:r>
      </w:ins>
      <w:del w:id="171" w:author="Ariane Mirabel" w:date="2018-10-14T13:35:00Z">
        <w:r w:rsidDel="00FA23DE">
          <w:delText xml:space="preserve">40 </w:delText>
        </w:r>
      </w:del>
      <w:ins w:id="172" w:author="Ariane Mirabel" w:date="2018-10-14T13:35:00Z">
        <w:r w:rsidR="00FA23DE">
          <w:t xml:space="preserve">10 </w:t>
        </w:r>
      </w:ins>
      <w:r>
        <w:t>trees</w:t>
      </w:r>
      <w:ins w:id="173" w:author="Ariane Mirabel" w:date="2018-10-14T13:45:00Z">
        <w:r w:rsidR="007C59D0">
          <w:t>/ha</w:t>
        </w:r>
      </w:ins>
      <w:ins w:id="174" w:author="Ariane Mirabel" w:date="2018-10-14T13:35:00Z">
        <w:r w:rsidR="00FA23DE">
          <w:t xml:space="preserve"> of commercial species (DBH</w:t>
        </w:r>
        <w:r w:rsidR="00FA23DE" w:rsidRPr="00DF05CA">
          <w:t xml:space="preserve"> ≥ 50 cm</w:t>
        </w:r>
        <w:r w:rsidR="00FA23DE">
          <w:t>)</w:t>
        </w:r>
      </w:ins>
      <w:ins w:id="175" w:author="Ariane Mirabel" w:date="2018-10-14T13:45:00Z">
        <w:r w:rsidR="007C59D0">
          <w:t xml:space="preserve"> were felled</w:t>
        </w:r>
      </w:ins>
      <w:ins w:id="176" w:author="Ariane Mirabel" w:date="2018-10-14T13:35:00Z">
        <w:r w:rsidR="00FA23DE">
          <w:t xml:space="preserve"> and 30 trees</w:t>
        </w:r>
      </w:ins>
      <w:ins w:id="177" w:author="Ariane Mirabel" w:date="2018-10-14T13:45:00Z">
        <w:r w:rsidR="007C59D0">
          <w:t>/ha</w:t>
        </w:r>
      </w:ins>
      <w:ins w:id="178" w:author="Ariane Mirabel" w:date="2018-10-14T13:35:00Z">
        <w:r w:rsidR="00FA23DE">
          <w:t xml:space="preserve"> of non-valuable species (</w:t>
        </w:r>
      </w:ins>
      <w:ins w:id="179" w:author="Ariane Mirabel" w:date="2018-10-14T13:36:00Z">
        <w:r w:rsidR="00FA23DE">
          <w:t xml:space="preserve">15 with </w:t>
        </w:r>
        <w:r w:rsidR="00FA23DE" w:rsidRPr="00DF05CA">
          <w:t>DBH  ≥ 50 cm</w:t>
        </w:r>
        <w:r w:rsidR="00FA23DE">
          <w:t xml:space="preserve"> and 15 with </w:t>
        </w:r>
        <w:r w:rsidR="00FA23DE" w:rsidRPr="00DF05CA">
          <w:t xml:space="preserve">DBH  ≥ </w:t>
        </w:r>
        <w:r w:rsidR="00FA23DE">
          <w:t>4</w:t>
        </w:r>
        <w:r w:rsidR="00FA23DE" w:rsidRPr="00DF05CA">
          <w:t>0 cm</w:t>
        </w:r>
        <w:r w:rsidR="00FA23DE">
          <w:t>)</w:t>
        </w:r>
      </w:ins>
      <w:del w:id="180" w:author="Ariane Mirabel" w:date="2018-10-14T13:36:00Z">
        <w:r w:rsidDel="00FA23DE">
          <w:delText>/ha above 40 cm DBH</w:delText>
        </w:r>
      </w:del>
      <w:ins w:id="181" w:author="Ariane Mirabel" w:date="2018-10-14T13:36:00Z">
        <w:r w:rsidR="00FA23DE">
          <w:t xml:space="preserve"> were removed </w:t>
        </w:r>
      </w:ins>
      <w:ins w:id="182" w:author="Ariane Mirabel" w:date="2018-10-14T13:45:00Z">
        <w:r w:rsidR="007C59D0">
          <w:t>by poison girdling</w:t>
        </w:r>
      </w:ins>
      <w:del w:id="183" w:author="Ariane Mirabel" w:date="2018-10-14T13:29:00Z">
        <w:r w:rsidDel="00E1559A">
          <w:delText xml:space="preserve"> for treatment 3 (T3)</w:delText>
        </w:r>
      </w:del>
      <w:del w:id="184" w:author="Ariane Mirabel" w:date="2018-10-14T13:45:00Z">
        <w:r w:rsidDel="007C59D0">
          <w:delText>. Treatments T2 and T3 besides included the thinning of trees by poison girdling</w:delText>
        </w:r>
      </w:del>
      <w:r>
        <w:t xml:space="preserve"> (Schmitt &amp; Bariteau, 1989). </w:t>
      </w:r>
      <w:del w:id="185" w:author="Ariane Mirabel" w:date="2018-10-12T14:18:00Z">
        <w:r w:rsidDel="005A7188">
          <w:delText>The d</w:delText>
        </w:r>
      </w:del>
      <w:ins w:id="186" w:author="Ariane Mirabel" w:date="2018-10-12T14:18:00Z">
        <w:r w:rsidR="005A7188">
          <w:t>D</w:t>
        </w:r>
      </w:ins>
      <w:r>
        <w:t>isturbance intensity was measured as the percentage of aboveground biomass (%AGB) lost between the first inventory in 1984 and five years after disturbance (Piponiot et al., 2016) estimated with the BIOMASS R package (Réjou-Méchain, Tanguy, Piponiot, Chave, &amp; Hérault, 2018).</w:t>
      </w:r>
    </w:p>
    <w:p w:rsidR="00DA7FB0" w:rsidRDefault="00DA7FB0" w:rsidP="00DA7FB0">
      <w:pPr>
        <w:pStyle w:val="Lgende"/>
        <w:keepNext/>
      </w:pPr>
      <w:r w:rsidRPr="000A30E5">
        <w:rPr>
          <w:rFonts w:ascii="Arial Narrow" w:hAnsi="Arial Narrow"/>
          <w:b/>
          <w:i w:val="0"/>
        </w:rPr>
        <w:t xml:space="preserve">Table </w:t>
      </w:r>
      <w:r w:rsidRPr="000A30E5">
        <w:rPr>
          <w:rFonts w:ascii="Arial Narrow" w:hAnsi="Arial Narrow"/>
          <w:b/>
          <w:i w:val="0"/>
        </w:rPr>
        <w:fldChar w:fldCharType="begin"/>
      </w:r>
      <w:r w:rsidRPr="000A30E5">
        <w:rPr>
          <w:rFonts w:ascii="Arial Narrow" w:hAnsi="Arial Narrow"/>
          <w:b/>
          <w:i w:val="0"/>
        </w:rPr>
        <w:instrText xml:space="preserve"> SEQ Table \* ARABIC </w:instrText>
      </w:r>
      <w:r w:rsidRPr="000A30E5">
        <w:rPr>
          <w:rFonts w:ascii="Arial Narrow" w:hAnsi="Arial Narrow"/>
          <w:b/>
          <w:i w:val="0"/>
        </w:rPr>
        <w:fldChar w:fldCharType="separate"/>
      </w:r>
      <w:r w:rsidRPr="000A30E5">
        <w:rPr>
          <w:rFonts w:ascii="Arial Narrow" w:hAnsi="Arial Narrow"/>
          <w:b/>
          <w:i w:val="0"/>
          <w:noProof/>
        </w:rPr>
        <w:t>1</w:t>
      </w:r>
      <w:r w:rsidRPr="000A30E5">
        <w:rPr>
          <w:rFonts w:ascii="Arial Narrow" w:hAnsi="Arial Narrow"/>
          <w:b/>
          <w:i w:val="0"/>
        </w:rPr>
        <w:fldChar w:fldCharType="end"/>
      </w:r>
      <w:r w:rsidRPr="000A30E5">
        <w:rPr>
          <w:rFonts w:ascii="Arial Narrow" w:hAnsi="Arial Narrow"/>
          <w:b/>
          <w:i w:val="0"/>
        </w:rPr>
        <w:t>.</w:t>
      </w:r>
      <w:r w:rsidRPr="000A30E5">
        <w:rPr>
          <w:rFonts w:ascii="Arial Narrow" w:hAnsi="Arial Narrow"/>
        </w:rPr>
        <w:t xml:space="preserve">  </w:t>
      </w:r>
      <w:r w:rsidRPr="000A30E5">
        <w:rPr>
          <w:rFonts w:ascii="Arial Narrow" w:hAnsi="Arial Narrow"/>
          <w:i w:val="0"/>
        </w:rPr>
        <w:t>Intervention table, summary of the disturbance intensity for the 4 plot treatments in Paracou</w:t>
      </w:r>
    </w:p>
    <w:tbl>
      <w:tblPr>
        <w:tblStyle w:val="Tableausimple3"/>
        <w:tblW w:w="0" w:type="auto"/>
        <w:tblLook w:val="0620" w:firstRow="1" w:lastRow="0" w:firstColumn="0" w:lastColumn="0" w:noHBand="1" w:noVBand="1"/>
      </w:tblPr>
      <w:tblGrid>
        <w:gridCol w:w="1215"/>
        <w:gridCol w:w="2187"/>
        <w:gridCol w:w="2359"/>
        <w:gridCol w:w="2274"/>
        <w:gridCol w:w="1371"/>
      </w:tblGrid>
      <w:tr w:rsidR="00DA7FB0" w:rsidTr="00C71134">
        <w:trPr>
          <w:cnfStyle w:val="100000000000" w:firstRow="1" w:lastRow="0" w:firstColumn="0" w:lastColumn="0" w:oddVBand="0" w:evenVBand="0" w:oddHBand="0" w:evenHBand="0" w:firstRowFirstColumn="0" w:firstRowLastColumn="0" w:lastRowFirstColumn="0" w:lastRowLastColumn="0"/>
          <w:trHeight w:val="454"/>
        </w:trPr>
        <w:tc>
          <w:tcPr>
            <w:tcW w:w="1215"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Treatment</w:t>
            </w:r>
          </w:p>
        </w:tc>
        <w:tc>
          <w:tcPr>
            <w:tcW w:w="2187"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Timber</w:t>
            </w:r>
          </w:p>
        </w:tc>
        <w:tc>
          <w:tcPr>
            <w:tcW w:w="2359"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Thinning</w:t>
            </w:r>
          </w:p>
        </w:tc>
        <w:tc>
          <w:tcPr>
            <w:tcW w:w="2274"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Fuelwood</w:t>
            </w:r>
          </w:p>
        </w:tc>
        <w:tc>
          <w:tcPr>
            <w:tcW w:w="1371" w:type="dxa"/>
            <w:tcBorders>
              <w:top w:val="single" w:sz="4" w:space="0" w:color="auto"/>
            </w:tcBorders>
            <w:vAlign w:val="center"/>
          </w:tcPr>
          <w:p w:rsidR="00DA7FB0" w:rsidRPr="000A30E5" w:rsidRDefault="00DA7FB0" w:rsidP="00C71134">
            <w:pPr>
              <w:pStyle w:val="Corpsdetexte"/>
              <w:rPr>
                <w:rFonts w:ascii="Arial Narrow" w:hAnsi="Arial Narrow"/>
                <w:b w:val="0"/>
                <w:sz w:val="22"/>
                <w:szCs w:val="22"/>
              </w:rPr>
            </w:pPr>
            <w:r w:rsidRPr="000A30E5">
              <w:rPr>
                <w:rFonts w:ascii="Arial Narrow" w:hAnsi="Arial Narrow"/>
                <w:b w:val="0"/>
                <w:caps w:val="0"/>
                <w:sz w:val="22"/>
                <w:szCs w:val="22"/>
              </w:rPr>
              <w:t>%AGB Lost</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Control</w:t>
            </w:r>
          </w:p>
        </w:tc>
        <w:tc>
          <w:tcPr>
            <w:tcW w:w="2187"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0</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T1</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87" w:author="Ariane Mirabel" w:date="2018-10-12T14:19:00Z">
              <w:r w:rsidRPr="000A30E5">
                <w:rPr>
                  <w:rFonts w:ascii="Arial Narrow" w:hAnsi="Arial Narrow"/>
                  <w:sz w:val="22"/>
                  <w:szCs w:val="22"/>
                </w:rPr>
                <w:t xml:space="preserve">DBH </w:t>
              </w:r>
            </w:ins>
            <w:ins w:id="188" w:author="Ariane Mirabel" w:date="2018-10-14T13:29:00Z">
              <w:r w:rsidR="00E1559A" w:rsidRPr="000A30E5">
                <w:rPr>
                  <w:rFonts w:ascii="Arial Narrow" w:hAnsi="Arial Narrow"/>
                  <w:sz w:val="22"/>
                  <w:szCs w:val="22"/>
                </w:rPr>
                <w:t xml:space="preserve"> </w:t>
              </w:r>
            </w:ins>
            <w:ins w:id="189" w:author="Ariane Mirabel" w:date="2018-10-14T13:30:00Z">
              <w:r w:rsidR="00E1559A">
                <w:rPr>
                  <w:rFonts w:ascii="Arial Narrow" w:hAnsi="Arial Narrow"/>
                  <w:sz w:val="22"/>
                  <w:szCs w:val="22"/>
                </w:rPr>
                <w:t>≥</w:t>
              </w:r>
            </w:ins>
            <w:ins w:id="190"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91" w:author="Ariane Mirabel" w:date="2018-10-14T13:29:00Z">
              <w:r w:rsidR="00DA7FB0" w:rsidRPr="000A30E5" w:rsidDel="00E1559A">
                <w:rPr>
                  <w:rFonts w:ascii="Arial Narrow" w:hAnsi="Arial Narrow"/>
                  <w:sz w:val="22"/>
                  <w:szCs w:val="22"/>
                </w:rPr>
                <w:delText xml:space="preserve"> ≤ </w:delText>
              </w:r>
            </w:del>
            <w:del w:id="192"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[12−33]</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T2</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193" w:author="Ariane Mirabel" w:date="2018-10-12T14:19:00Z">
              <w:r w:rsidRPr="000A30E5">
                <w:rPr>
                  <w:rFonts w:ascii="Arial Narrow" w:hAnsi="Arial Narrow"/>
                  <w:sz w:val="22"/>
                  <w:szCs w:val="22"/>
                </w:rPr>
                <w:t xml:space="preserve">DBH </w:t>
              </w:r>
            </w:ins>
            <w:ins w:id="194" w:author="Ariane Mirabel" w:date="2018-10-14T13:29:00Z">
              <w:r w:rsidR="00E1559A" w:rsidRPr="000A30E5">
                <w:rPr>
                  <w:rFonts w:ascii="Arial Narrow" w:hAnsi="Arial Narrow"/>
                  <w:sz w:val="22"/>
                  <w:szCs w:val="22"/>
                </w:rPr>
                <w:t xml:space="preserve"> </w:t>
              </w:r>
            </w:ins>
            <w:ins w:id="195" w:author="Ariane Mirabel" w:date="2018-10-14T13:30:00Z">
              <w:r w:rsidR="00E1559A">
                <w:rPr>
                  <w:rFonts w:ascii="Arial Narrow" w:hAnsi="Arial Narrow"/>
                  <w:sz w:val="22"/>
                  <w:szCs w:val="22"/>
                </w:rPr>
                <w:t>≥</w:t>
              </w:r>
            </w:ins>
            <w:ins w:id="196" w:author="Ariane Mirabel" w:date="2018-10-14T13:29:00Z">
              <w:r w:rsidR="00E1559A" w:rsidRPr="000A30E5">
                <w:rPr>
                  <w:rFonts w:ascii="Arial Narrow" w:hAnsi="Arial Narrow"/>
                  <w:sz w:val="22"/>
                  <w:szCs w:val="22"/>
                </w:rPr>
                <w:t xml:space="preserve"> </w:t>
              </w:r>
            </w:ins>
            <w:r w:rsidR="00DA7FB0" w:rsidRPr="000A30E5">
              <w:rPr>
                <w:rFonts w:ascii="Arial Narrow" w:hAnsi="Arial Narrow"/>
                <w:sz w:val="22"/>
                <w:szCs w:val="22"/>
              </w:rPr>
              <w:t>50 cm</w:t>
            </w:r>
            <w:del w:id="197" w:author="Ariane Mirabel" w:date="2018-10-14T13:29:00Z">
              <w:r w:rsidR="00DA7FB0" w:rsidRPr="000A30E5" w:rsidDel="00E1559A">
                <w:rPr>
                  <w:rFonts w:ascii="Arial Narrow" w:hAnsi="Arial Narrow"/>
                  <w:sz w:val="22"/>
                  <w:szCs w:val="22"/>
                </w:rPr>
                <w:delText xml:space="preserve"> ≤ </w:delText>
              </w:r>
            </w:del>
            <w:del w:id="198"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199" w:author="Ariane Mirabel" w:date="2018-10-12T14:20:00Z">
              <w:r w:rsidRPr="000A30E5">
                <w:rPr>
                  <w:rFonts w:ascii="Arial Narrow" w:hAnsi="Arial Narrow"/>
                  <w:sz w:val="22"/>
                  <w:szCs w:val="22"/>
                  <w:lang w:val="fr-FR"/>
                </w:rPr>
                <w:t xml:space="preserve">DBH </w:t>
              </w:r>
            </w:ins>
            <w:ins w:id="200" w:author="Ariane Mirabel" w:date="2018-10-14T13:30:00Z">
              <w:r w:rsidR="00E1559A" w:rsidRPr="00C66C54">
                <w:rPr>
                  <w:rFonts w:ascii="Arial Narrow" w:hAnsi="Arial Narrow"/>
                  <w:sz w:val="22"/>
                  <w:szCs w:val="22"/>
                  <w:lang w:val="fr-FR"/>
                  <w:rPrChange w:id="201"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40 cm</w:t>
            </w:r>
            <w:del w:id="202" w:author="Ariane Mirabel" w:date="2018-10-14T13:30:00Z">
              <w:r w:rsidR="00DA7FB0" w:rsidRPr="000A30E5" w:rsidDel="00E1559A">
                <w:rPr>
                  <w:rFonts w:ascii="Arial Narrow" w:hAnsi="Arial Narrow"/>
                  <w:sz w:val="22"/>
                  <w:szCs w:val="22"/>
                  <w:lang w:val="fr-FR"/>
                </w:rPr>
                <w:delText xml:space="preserve"> ≤</w:delText>
              </w:r>
            </w:del>
            <w:del w:id="203" w:author="Ariane Mirabel" w:date="2018-10-12T14:20:00Z">
              <w:r w:rsidR="00DA7FB0" w:rsidRPr="000A30E5" w:rsidDel="005A7188">
                <w:rPr>
                  <w:rFonts w:ascii="Arial Narrow" w:hAnsi="Arial Narrow"/>
                  <w:sz w:val="22"/>
                  <w:szCs w:val="22"/>
                  <w:lang w:val="fr-FR"/>
                </w:rPr>
                <w:delText xml:space="preserve"> 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30 trees.ha</w:t>
            </w:r>
            <w:r w:rsidRPr="000A30E5">
              <w:rPr>
                <w:rFonts w:ascii="Arial Narrow" w:hAnsi="Arial Narrow"/>
                <w:sz w:val="22"/>
                <w:szCs w:val="22"/>
                <w:vertAlign w:val="superscript"/>
              </w:rPr>
              <w:t>-1</w:t>
            </w:r>
          </w:p>
        </w:tc>
        <w:tc>
          <w:tcPr>
            <w:tcW w:w="2274"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[33−56]</w:t>
            </w:r>
          </w:p>
        </w:tc>
      </w:tr>
      <w:tr w:rsidR="00DA7FB0" w:rsidTr="00C71134">
        <w:trPr>
          <w:trHeight w:val="964"/>
        </w:trPr>
        <w:tc>
          <w:tcPr>
            <w:tcW w:w="1215"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T3</w:t>
            </w:r>
          </w:p>
        </w:tc>
        <w:tc>
          <w:tcPr>
            <w:tcW w:w="2187" w:type="dxa"/>
            <w:vAlign w:val="center"/>
          </w:tcPr>
          <w:p w:rsidR="00DA7FB0" w:rsidRPr="000A30E5" w:rsidRDefault="005A7188" w:rsidP="00C71134">
            <w:pPr>
              <w:pStyle w:val="Corpsdetexte"/>
              <w:spacing w:before="0" w:after="0"/>
              <w:rPr>
                <w:rFonts w:ascii="Arial Narrow" w:hAnsi="Arial Narrow"/>
                <w:sz w:val="22"/>
                <w:szCs w:val="22"/>
              </w:rPr>
            </w:pPr>
            <w:ins w:id="204" w:author="Ariane Mirabel" w:date="2018-10-12T14:19:00Z">
              <w:r w:rsidRPr="000A30E5">
                <w:rPr>
                  <w:rFonts w:ascii="Arial Narrow" w:hAnsi="Arial Narrow"/>
                  <w:sz w:val="22"/>
                  <w:szCs w:val="22"/>
                </w:rPr>
                <w:t>DBH</w:t>
              </w:r>
            </w:ins>
            <w:ins w:id="205" w:author="Ariane Mirabel" w:date="2018-10-14T13:29:00Z">
              <w:r w:rsidR="00E1559A" w:rsidRPr="000A30E5">
                <w:rPr>
                  <w:rFonts w:ascii="Arial Narrow" w:hAnsi="Arial Narrow"/>
                  <w:sz w:val="22"/>
                  <w:szCs w:val="22"/>
                </w:rPr>
                <w:t xml:space="preserve"> </w:t>
              </w:r>
            </w:ins>
            <w:ins w:id="206" w:author="Ariane Mirabel" w:date="2018-10-14T13:30:00Z">
              <w:r w:rsidR="00E1559A">
                <w:rPr>
                  <w:rFonts w:ascii="Arial Narrow" w:hAnsi="Arial Narrow"/>
                  <w:sz w:val="22"/>
                  <w:szCs w:val="22"/>
                </w:rPr>
                <w:t>≥</w:t>
              </w:r>
            </w:ins>
            <w:ins w:id="207" w:author="Ariane Mirabel" w:date="2018-10-14T13:29:00Z">
              <w:r w:rsidR="00E1559A" w:rsidRPr="000A30E5">
                <w:rPr>
                  <w:rFonts w:ascii="Arial Narrow" w:hAnsi="Arial Narrow"/>
                  <w:sz w:val="22"/>
                  <w:szCs w:val="22"/>
                </w:rPr>
                <w:t xml:space="preserve"> </w:t>
              </w:r>
            </w:ins>
            <w:ins w:id="208" w:author="Ariane Mirabel" w:date="2018-10-12T14:19:00Z">
              <w:r w:rsidRPr="000A30E5">
                <w:rPr>
                  <w:rFonts w:ascii="Arial Narrow" w:hAnsi="Arial Narrow"/>
                  <w:sz w:val="22"/>
                  <w:szCs w:val="22"/>
                </w:rPr>
                <w:t xml:space="preserve"> </w:t>
              </w:r>
            </w:ins>
            <w:r w:rsidR="00DA7FB0" w:rsidRPr="000A30E5">
              <w:rPr>
                <w:rFonts w:ascii="Arial Narrow" w:hAnsi="Arial Narrow"/>
                <w:sz w:val="22"/>
                <w:szCs w:val="22"/>
              </w:rPr>
              <w:t>50 cm</w:t>
            </w:r>
            <w:del w:id="209" w:author="Ariane Mirabel" w:date="2018-10-14T13:29:00Z">
              <w:r w:rsidR="00DA7FB0" w:rsidRPr="000A30E5" w:rsidDel="00E1559A">
                <w:rPr>
                  <w:rFonts w:ascii="Arial Narrow" w:hAnsi="Arial Narrow"/>
                  <w:sz w:val="22"/>
                  <w:szCs w:val="22"/>
                </w:rPr>
                <w:delText xml:space="preserve"> ≤ </w:delText>
              </w:r>
            </w:del>
            <w:del w:id="210" w:author="Ariane Mirabel" w:date="2018-10-12T14:19:00Z">
              <w:r w:rsidR="00DA7FB0" w:rsidRPr="000A30E5" w:rsidDel="005A7188">
                <w:rPr>
                  <w:rFonts w:ascii="Arial Narrow" w:hAnsi="Arial Narrow"/>
                  <w:sz w:val="22"/>
                  <w:szCs w:val="22"/>
                </w:rPr>
                <w:delText xml:space="preserve">DBH </w:delText>
              </w:r>
            </w:del>
            <w:r w:rsidR="00DA7FB0" w:rsidRPr="000A30E5">
              <w:rPr>
                <w:rFonts w:ascii="Arial Narrow" w:hAnsi="Arial Narrow"/>
                <w:sz w:val="22"/>
                <w:szCs w:val="22"/>
              </w:rPr>
              <w:t xml:space="preserve">,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xml:space="preserve">Commercial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10 trees.ha</w:t>
            </w:r>
            <w:r w:rsidRPr="000A30E5">
              <w:rPr>
                <w:rFonts w:ascii="Arial Narrow" w:hAnsi="Arial Narrow"/>
                <w:sz w:val="22"/>
                <w:szCs w:val="22"/>
                <w:vertAlign w:val="superscript"/>
              </w:rPr>
              <w:t>-1</w:t>
            </w:r>
          </w:p>
        </w:tc>
        <w:tc>
          <w:tcPr>
            <w:tcW w:w="2359" w:type="dxa"/>
            <w:vAlign w:val="center"/>
          </w:tcPr>
          <w:p w:rsidR="00DA7FB0" w:rsidRPr="000A30E5" w:rsidRDefault="005A7188" w:rsidP="00C71134">
            <w:pPr>
              <w:pStyle w:val="Corpsdetexte"/>
              <w:spacing w:before="0" w:after="0"/>
              <w:rPr>
                <w:rFonts w:ascii="Arial Narrow" w:hAnsi="Arial Narrow"/>
                <w:sz w:val="22"/>
                <w:szCs w:val="22"/>
                <w:lang w:val="fr-FR"/>
              </w:rPr>
            </w:pPr>
            <w:ins w:id="211" w:author="Ariane Mirabel" w:date="2018-10-12T14:20:00Z">
              <w:r w:rsidRPr="000A30E5">
                <w:rPr>
                  <w:rFonts w:ascii="Arial Narrow" w:hAnsi="Arial Narrow"/>
                  <w:sz w:val="22"/>
                  <w:szCs w:val="22"/>
                  <w:lang w:val="fr-FR"/>
                </w:rPr>
                <w:t xml:space="preserve">DBH </w:t>
              </w:r>
            </w:ins>
            <w:ins w:id="212" w:author="Ariane Mirabel" w:date="2018-10-14T13:30:00Z">
              <w:r w:rsidR="00E1559A" w:rsidRPr="00C66C54">
                <w:rPr>
                  <w:rFonts w:ascii="Arial Narrow" w:hAnsi="Arial Narrow"/>
                  <w:sz w:val="22"/>
                  <w:szCs w:val="22"/>
                  <w:lang w:val="fr-FR"/>
                  <w:rPrChange w:id="213" w:author="Ariane Mirabel" w:date="2018-10-15T05:28:00Z">
                    <w:rPr>
                      <w:rFonts w:ascii="Arial Narrow" w:hAnsi="Arial Narrow"/>
                      <w:sz w:val="22"/>
                      <w:szCs w:val="22"/>
                    </w:rPr>
                  </w:rPrChange>
                </w:rPr>
                <w:t xml:space="preserve">≥ </w:t>
              </w:r>
            </w:ins>
            <w:r w:rsidR="00DA7FB0" w:rsidRPr="000A30E5">
              <w:rPr>
                <w:rFonts w:ascii="Arial Narrow" w:hAnsi="Arial Narrow"/>
                <w:sz w:val="22"/>
                <w:szCs w:val="22"/>
                <w:lang w:val="fr-FR"/>
              </w:rPr>
              <w:t>50 cm</w:t>
            </w:r>
            <w:del w:id="214" w:author="Ariane Mirabel" w:date="2018-10-14T13:30:00Z">
              <w:r w:rsidR="00DA7FB0" w:rsidRPr="000A30E5" w:rsidDel="00E1559A">
                <w:rPr>
                  <w:rFonts w:ascii="Arial Narrow" w:hAnsi="Arial Narrow"/>
                  <w:sz w:val="22"/>
                  <w:szCs w:val="22"/>
                  <w:lang w:val="fr-FR"/>
                </w:rPr>
                <w:delText xml:space="preserve"> ≤ </w:delText>
              </w:r>
            </w:del>
            <w:del w:id="215" w:author="Ariane Mirabel" w:date="2018-10-12T14:20:00Z">
              <w:r w:rsidR="00DA7FB0" w:rsidRPr="000A30E5" w:rsidDel="005A7188">
                <w:rPr>
                  <w:rFonts w:ascii="Arial Narrow" w:hAnsi="Arial Narrow"/>
                  <w:sz w:val="22"/>
                  <w:szCs w:val="22"/>
                  <w:lang w:val="fr-FR"/>
                </w:rPr>
                <w:delText xml:space="preserve">DBH </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2274" w:type="dxa"/>
            <w:vAlign w:val="center"/>
          </w:tcPr>
          <w:p w:rsidR="00DA7FB0" w:rsidRPr="000A30E5" w:rsidRDefault="00E1559A" w:rsidP="00C71134">
            <w:pPr>
              <w:pStyle w:val="Corpsdetexte"/>
              <w:spacing w:before="0" w:after="0"/>
              <w:rPr>
                <w:rFonts w:ascii="Arial Narrow" w:hAnsi="Arial Narrow"/>
                <w:sz w:val="22"/>
                <w:szCs w:val="22"/>
                <w:lang w:val="fr-FR"/>
              </w:rPr>
            </w:pPr>
            <w:ins w:id="216" w:author="Ariane Mirabel" w:date="2018-10-12T14:20:00Z">
              <w:r>
                <w:rPr>
                  <w:rFonts w:ascii="Arial Narrow" w:hAnsi="Arial Narrow"/>
                  <w:sz w:val="22"/>
                  <w:szCs w:val="22"/>
                  <w:lang w:val="fr-FR"/>
                </w:rPr>
                <w:t>4</w:t>
              </w:r>
              <w:r w:rsidR="005A7188" w:rsidRPr="000A30E5">
                <w:rPr>
                  <w:rFonts w:ascii="Arial Narrow" w:hAnsi="Arial Narrow"/>
                  <w:sz w:val="22"/>
                  <w:szCs w:val="22"/>
                  <w:lang w:val="fr-FR"/>
                </w:rPr>
                <w:t>0 cm</w:t>
              </w:r>
            </w:ins>
            <w:ins w:id="217" w:author="Ariane Mirabel" w:date="2018-10-14T13:30:00Z">
              <w:r>
                <w:rPr>
                  <w:rFonts w:ascii="Arial Narrow" w:hAnsi="Arial Narrow"/>
                  <w:sz w:val="22"/>
                  <w:szCs w:val="22"/>
                  <w:lang w:val="fr-FR"/>
                </w:rPr>
                <w:t xml:space="preserve"> </w:t>
              </w:r>
              <w:r w:rsidRPr="000A30E5">
                <w:rPr>
                  <w:rFonts w:ascii="Arial Narrow" w:hAnsi="Arial Narrow"/>
                  <w:sz w:val="22"/>
                  <w:szCs w:val="22"/>
                  <w:lang w:val="fr-FR"/>
                </w:rPr>
                <w:t>≤</w:t>
              </w:r>
              <w:r>
                <w:rPr>
                  <w:rFonts w:ascii="Arial Narrow" w:hAnsi="Arial Narrow"/>
                  <w:sz w:val="22"/>
                  <w:szCs w:val="22"/>
                  <w:lang w:val="fr-FR"/>
                </w:rPr>
                <w:t xml:space="preserve"> </w:t>
              </w:r>
            </w:ins>
            <w:ins w:id="218" w:author="Ariane Mirabel" w:date="2018-10-12T14:20:00Z">
              <w:r w:rsidR="005A7188" w:rsidRPr="000A30E5">
                <w:rPr>
                  <w:rFonts w:ascii="Arial Narrow" w:hAnsi="Arial Narrow"/>
                  <w:sz w:val="22"/>
                  <w:szCs w:val="22"/>
                  <w:lang w:val="fr-FR"/>
                </w:rPr>
                <w:t xml:space="preserve">DBH  </w:t>
              </w:r>
            </w:ins>
            <w:ins w:id="219" w:author="Ariane Mirabel" w:date="2018-10-14T13:31:00Z">
              <w:r w:rsidRPr="000A30E5">
                <w:rPr>
                  <w:rFonts w:ascii="Arial Narrow" w:hAnsi="Arial Narrow"/>
                  <w:sz w:val="22"/>
                  <w:szCs w:val="22"/>
                  <w:lang w:val="fr-FR"/>
                </w:rPr>
                <w:t>≤</w:t>
              </w:r>
            </w:ins>
            <w:ins w:id="220" w:author="Ariane Mirabel" w:date="2018-10-12T14:20:00Z">
              <w:r w:rsidR="005A7188" w:rsidRPr="000A30E5">
                <w:rPr>
                  <w:rFonts w:ascii="Arial Narrow" w:hAnsi="Arial Narrow"/>
                  <w:sz w:val="22"/>
                  <w:szCs w:val="22"/>
                  <w:lang w:val="fr-FR"/>
                </w:rPr>
                <w:t xml:space="preserve"> </w:t>
              </w:r>
            </w:ins>
            <w:del w:id="221" w:author="Ariane Mirabel" w:date="2018-10-14T13:31:00Z">
              <w:r w:rsidR="00DA7FB0" w:rsidRPr="000A30E5" w:rsidDel="00E1559A">
                <w:rPr>
                  <w:rFonts w:ascii="Arial Narrow" w:hAnsi="Arial Narrow"/>
                  <w:sz w:val="22"/>
                  <w:szCs w:val="22"/>
                  <w:lang w:val="fr-FR"/>
                </w:rPr>
                <w:delText>4</w:delText>
              </w:r>
            </w:del>
            <w:ins w:id="222" w:author="Ariane Mirabel" w:date="2018-10-14T13:31:00Z">
              <w:r>
                <w:rPr>
                  <w:rFonts w:ascii="Arial Narrow" w:hAnsi="Arial Narrow"/>
                  <w:sz w:val="22"/>
                  <w:szCs w:val="22"/>
                  <w:lang w:val="fr-FR"/>
                </w:rPr>
                <w:t>5</w:t>
              </w:r>
            </w:ins>
            <w:r w:rsidR="00DA7FB0" w:rsidRPr="000A30E5">
              <w:rPr>
                <w:rFonts w:ascii="Arial Narrow" w:hAnsi="Arial Narrow"/>
                <w:sz w:val="22"/>
                <w:szCs w:val="22"/>
                <w:lang w:val="fr-FR"/>
              </w:rPr>
              <w:t>0 cm</w:t>
            </w:r>
            <w:ins w:id="223" w:author="Ariane Mirabel" w:date="2018-10-12T14:20:00Z">
              <w:r w:rsidR="005A7188">
                <w:rPr>
                  <w:rFonts w:ascii="Arial Narrow" w:hAnsi="Arial Narrow"/>
                  <w:sz w:val="22"/>
                  <w:szCs w:val="22"/>
                  <w:lang w:val="fr-FR"/>
                </w:rPr>
                <w:t>,</w:t>
              </w:r>
            </w:ins>
            <w:r w:rsidR="00DA7FB0" w:rsidRPr="000A30E5">
              <w:rPr>
                <w:rFonts w:ascii="Arial Narrow" w:hAnsi="Arial Narrow"/>
                <w:sz w:val="22"/>
                <w:szCs w:val="22"/>
                <w:lang w:val="fr-FR"/>
              </w:rPr>
              <w:t xml:space="preserve"> </w:t>
            </w:r>
            <w:del w:id="224" w:author="Ariane Mirabel" w:date="2018-10-12T14:20:00Z">
              <w:r w:rsidR="00DA7FB0" w:rsidRPr="000A30E5" w:rsidDel="005A7188">
                <w:rPr>
                  <w:rFonts w:ascii="Arial Narrow" w:hAnsi="Arial Narrow"/>
                  <w:sz w:val="22"/>
                  <w:szCs w:val="22"/>
                  <w:lang w:val="fr-FR"/>
                </w:rPr>
                <w:delText>≤ DBH ≤ 50 cm,</w:delText>
              </w:r>
            </w:del>
            <w:r w:rsidR="00DA7FB0" w:rsidRPr="000A30E5">
              <w:rPr>
                <w:rFonts w:ascii="Arial Narrow" w:hAnsi="Arial Narrow"/>
                <w:sz w:val="22"/>
                <w:szCs w:val="22"/>
                <w:lang w:val="fr-FR"/>
              </w:rPr>
              <w:t xml:space="preserve"> </w:t>
            </w:r>
          </w:p>
          <w:p w:rsidR="00DA7FB0" w:rsidRPr="000A30E5" w:rsidRDefault="00DA7FB0" w:rsidP="00C71134">
            <w:pPr>
              <w:pStyle w:val="Corpsdetexte"/>
              <w:spacing w:before="0" w:after="0"/>
              <w:rPr>
                <w:rFonts w:ascii="Arial Narrow" w:hAnsi="Arial Narrow"/>
                <w:sz w:val="22"/>
                <w:szCs w:val="22"/>
                <w:lang w:val="fr-FR"/>
              </w:rPr>
            </w:pPr>
            <w:r w:rsidRPr="000A30E5">
              <w:rPr>
                <w:rFonts w:ascii="Arial Narrow" w:hAnsi="Arial Narrow"/>
                <w:sz w:val="22"/>
                <w:szCs w:val="22"/>
                <w:lang w:val="fr-FR"/>
              </w:rPr>
              <w:t xml:space="preserve">non-valuable species, </w:t>
            </w:r>
          </w:p>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 15 trees.ha</w:t>
            </w:r>
            <w:r w:rsidRPr="000A30E5">
              <w:rPr>
                <w:rFonts w:ascii="Arial Narrow" w:hAnsi="Arial Narrow"/>
                <w:sz w:val="22"/>
                <w:szCs w:val="22"/>
                <w:vertAlign w:val="superscript"/>
              </w:rPr>
              <w:t>-1</w:t>
            </w:r>
          </w:p>
        </w:tc>
        <w:tc>
          <w:tcPr>
            <w:tcW w:w="1371" w:type="dxa"/>
            <w:vAlign w:val="center"/>
          </w:tcPr>
          <w:p w:rsidR="00DA7FB0" w:rsidRPr="000A30E5" w:rsidRDefault="00DA7FB0" w:rsidP="00C71134">
            <w:pPr>
              <w:pStyle w:val="Corpsdetexte"/>
              <w:spacing w:before="0" w:after="0"/>
              <w:rPr>
                <w:rFonts w:ascii="Arial Narrow" w:hAnsi="Arial Narrow"/>
                <w:sz w:val="22"/>
                <w:szCs w:val="22"/>
              </w:rPr>
            </w:pPr>
            <w:r w:rsidRPr="000A30E5">
              <w:rPr>
                <w:rFonts w:ascii="Arial Narrow" w:hAnsi="Arial Narrow"/>
                <w:sz w:val="22"/>
                <w:szCs w:val="22"/>
              </w:rPr>
              <w:t>[35−56]</w:t>
            </w:r>
          </w:p>
        </w:tc>
      </w:tr>
    </w:tbl>
    <w:p w:rsidR="00DA7FB0" w:rsidRDefault="00DA7FB0" w:rsidP="00DA7FB0">
      <w:pPr>
        <w:pStyle w:val="Corpsdetexte"/>
        <w:spacing w:before="0" w:after="0" w:line="480" w:lineRule="auto"/>
        <w:jc w:val="both"/>
      </w:pP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225" w:name="inventories-protocol-and-dataset-collect"/>
      <w:bookmarkEnd w:id="225"/>
      <w:r w:rsidRPr="00134383">
        <w:rPr>
          <w:rFonts w:asciiTheme="minorHAnsi" w:eastAsiaTheme="minorHAnsi" w:hAnsiTheme="minorHAnsi" w:cstheme="minorBidi"/>
          <w:b w:val="0"/>
          <w:bCs w:val="0"/>
          <w:color w:val="auto"/>
          <w:sz w:val="24"/>
          <w:szCs w:val="24"/>
        </w:rPr>
        <w:lastRenderedPageBreak/>
        <w:t>INVENTORIES PROTOCOL AND DATASET COLLECTION</w:t>
      </w:r>
    </w:p>
    <w:p w:rsidR="004B46FE" w:rsidRDefault="004B46FE" w:rsidP="004B46FE">
      <w:pPr>
        <w:pStyle w:val="Corpsdetexte"/>
        <w:spacing w:after="0" w:line="480" w:lineRule="auto"/>
        <w:ind w:firstLine="142"/>
        <w:jc w:val="both"/>
      </w:pPr>
      <w:r>
        <w:t xml:space="preserve">The study site corresponds to a tropical rainforest typical of the Guiana Shield with a dominance of </w:t>
      </w:r>
      <w:r w:rsidRPr="00681E36">
        <w:rPr>
          <w:i/>
        </w:rPr>
        <w:t>Fabaceae</w:t>
      </w:r>
      <w:r>
        <w:t xml:space="preserve">, </w:t>
      </w:r>
      <w:r w:rsidRPr="00681E36">
        <w:rPr>
          <w:i/>
        </w:rPr>
        <w:t>Chrysobalanaceae</w:t>
      </w:r>
      <w:r>
        <w:t xml:space="preserve">, </w:t>
      </w:r>
      <w:r w:rsidRPr="00681E36">
        <w:rPr>
          <w:i/>
        </w:rPr>
        <w:t>Lecythidaceae</w:t>
      </w:r>
      <w:r>
        <w:t xml:space="preserve"> and </w:t>
      </w:r>
      <w:r w:rsidRPr="00681E36">
        <w:rPr>
          <w:i/>
        </w:rPr>
        <w:t>Sapotaceae</w:t>
      </w:r>
      <w:r>
        <w:t xml:space="preserve">. In the </w:t>
      </w:r>
      <w:del w:id="226" w:author="Ariane Mirabel" w:date="2018-10-14T13:49:00Z">
        <w:r w:rsidDel="007C59D0">
          <w:delText xml:space="preserve">twelve </w:delText>
        </w:r>
      </w:del>
      <w:ins w:id="227" w:author="Ariane Mirabel" w:date="2018-10-14T13:49:00Z">
        <w:r w:rsidR="007C59D0">
          <w:t xml:space="preserve">12 </w:t>
        </w:r>
      </w:ins>
      <w:r>
        <w:t>experimental plots, all trees above 10 cm DBH have been mapped and measured annually since 1984. Trees are first identified with a vernacular name assigned by the forest worker team, and afterward with a scientific name assigned by botanists during regular botanical campaigns. In 1984, specific vernacular names were given to 62 commercial or common species</w:t>
      </w:r>
      <w:ins w:id="228" w:author="Ariane Mirabel" w:date="2018-10-14T13:50:00Z">
        <w:r w:rsidR="007C59D0">
          <w:t>,</w:t>
        </w:r>
      </w:ins>
      <w:r>
        <w:t xml:space="preserve"> whereas more infrequent ones were identified under general identifiers only distinguishing trees and </w:t>
      </w:r>
      <w:del w:id="229" w:author="Ariane Mirabel" w:date="2018-10-14T13:50:00Z">
        <w:r w:rsidDel="007C59D0">
          <w:delText>palm trees</w:delText>
        </w:r>
      </w:del>
      <w:ins w:id="230" w:author="Ariane Mirabel" w:date="2018-10-14T13:50:00Z">
        <w:r w:rsidR="007C59D0">
          <w:t>palms</w:t>
        </w:r>
      </w:ins>
      <w:r>
        <w:t>. From 2003, botanical campaigns have been conducted every 5 to 6 years to identify all trees at the species level but identification levels still varied among plots and campaigns.</w:t>
      </w:r>
    </w:p>
    <w:p w:rsidR="004B46FE" w:rsidRDefault="004B46FE" w:rsidP="004B46FE">
      <w:pPr>
        <w:pStyle w:val="Corpsdetexte"/>
        <w:spacing w:after="0" w:line="480" w:lineRule="auto"/>
        <w:ind w:firstLine="142"/>
        <w:jc w:val="both"/>
      </w:pPr>
      <w:r>
        <w:t xml:space="preserve">This variability of protocols in time raised methodological issues as vernacular names usually correspond to different botanical species. </w:t>
      </w:r>
      <w:del w:id="231" w:author="Ariane Mirabel" w:date="2018-10-14T13:51:00Z">
        <w:r w:rsidDel="007C59D0">
          <w:delText xml:space="preserve">It </w:delText>
        </w:r>
      </w:del>
      <w:ins w:id="232" w:author="Ariane Mirabel" w:date="2018-10-14T13:51:00Z">
        <w:r w:rsidR="007C59D0">
          <w:t xml:space="preserve">This </w:t>
        </w:r>
      </w:ins>
      <w:r>
        <w:t>resulted in significant taxonomic uncertaint</w:t>
      </w:r>
      <w:del w:id="233" w:author="Ariane Mirabel" w:date="2018-10-14T13:51:00Z">
        <w:r w:rsidDel="007C59D0">
          <w:delText>ies</w:delText>
        </w:r>
      </w:del>
      <w:ins w:id="234" w:author="Ariane Mirabel" w:date="2018-10-14T13:51:00Z">
        <w:r w:rsidR="007C59D0">
          <w:t>y</w:t>
        </w:r>
      </w:ins>
      <w:r>
        <w:t xml:space="preserve"> that had to be propagated to composition and diversity metrics. The uncertainty propagation was done through a Bayesian framework reconstituting complete inventories at genus level from real incomplete ones on the basis of vernacular/botanical names association. Vernacular names were replaced through multinomial trials based on the association probability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oMath>
      <w:r>
        <w:t xml:space="preserve"> observed across all inventories between each vernacular name </w:t>
      </w:r>
      <w:r w:rsidRPr="004B46FE">
        <w:rPr>
          <w:i/>
        </w:rPr>
        <w:t>v</w:t>
      </w:r>
      <w:r>
        <w:t xml:space="preserve"> and all species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t>:</w:t>
      </w:r>
    </w:p>
    <w:p w:rsidR="004B46FE" w:rsidRDefault="00F4615D" w:rsidP="004B46FE">
      <w:pPr>
        <w:pStyle w:val="Corpsdetexte"/>
        <w:jc w:val="bot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V</m:t>
                    </m:r>
                  </m:sub>
                </m:sSub>
                <m:r>
                  <w:rPr>
                    <w:rFonts w:ascii="Cambria Math" w:hAnsi="Cambria Math"/>
                  </w:rPr>
                  <m:t>])</m:t>
                </m:r>
              </m:e>
            </m:mr>
          </m:m>
        </m:oMath>
      </m:oMathPara>
    </w:p>
    <w:p w:rsidR="004B46FE" w:rsidRDefault="004B46FE" w:rsidP="004B46FE">
      <w:pPr>
        <w:pStyle w:val="Corpsdetexte"/>
        <w:spacing w:after="0" w:line="480" w:lineRule="auto"/>
        <w:ind w:firstLine="142"/>
        <w:jc w:val="both"/>
      </w:pPr>
      <w:r>
        <w:t>See Supplementary Materials -Figure S1 and Aubry-Kientz, Hérault, Ayotte-Trépanier, Baraloto, and Rossi (2013) for the detailed methodology.</w:t>
      </w:r>
    </w:p>
    <w:p w:rsidR="00756908" w:rsidRDefault="00756908" w:rsidP="00756908">
      <w:pPr>
        <w:pStyle w:val="Corpsdetexte"/>
        <w:spacing w:line="480" w:lineRule="auto"/>
        <w:ind w:firstLine="142"/>
        <w:jc w:val="both"/>
      </w:pPr>
      <w:r>
        <w:lastRenderedPageBreak/>
        <w:t>Six functional traits representing leaf economics (</w:t>
      </w:r>
      <w:del w:id="235" w:author="Ariane Mirabel" w:date="2018-10-14T13:52:00Z">
        <w:r w:rsidDel="007C59D0">
          <w:delText xml:space="preserve">leaves </w:delText>
        </w:r>
      </w:del>
      <w:ins w:id="236" w:author="Ariane Mirabel" w:date="2018-10-14T13:52:00Z">
        <w:r w:rsidR="007C59D0">
          <w:t xml:space="preserve">leaf </w:t>
        </w:r>
      </w:ins>
      <w:r>
        <w:t>thickness, toughness, total chlorophyll content and specific leaf area) and stem economics (wood specific gravity and bark thickness), and life-history traits (maximum specific height and seed mass) came from the BRIDGE project</w:t>
      </w:r>
      <w:ins w:id="237" w:author="Ariane Mirabel" w:date="2018-10-14T13:52:00Z">
        <w:r w:rsidR="007C59D0">
          <w:t xml:space="preserve"> </w:t>
        </w:r>
      </w:ins>
      <w:ins w:id="238" w:author="Ariane Mirabel" w:date="2018-10-14T14:01:00Z">
        <w:r w:rsidR="007C59D0">
          <w:t xml:space="preserve">(for complete details, see </w:t>
        </w:r>
        <w:r w:rsidR="007C59D0">
          <w:fldChar w:fldCharType="begin"/>
        </w:r>
        <w:r w:rsidR="007C59D0">
          <w:instrText xml:space="preserve"> HYPERLINK "http://www.ecofog.gf/Bridge/index.html" </w:instrText>
        </w:r>
        <w:r w:rsidR="007C59D0">
          <w:fldChar w:fldCharType="separate"/>
        </w:r>
        <w:r w:rsidR="007C59D0">
          <w:rPr>
            <w:rStyle w:val="Lienhypertexte"/>
          </w:rPr>
          <w:t>http://www.ecofog.gf/Bridge/index.html</w:t>
        </w:r>
        <w:r w:rsidR="007C59D0">
          <w:fldChar w:fldCharType="end"/>
        </w:r>
        <w:r w:rsidR="007C59D0">
          <w:t>).</w:t>
        </w:r>
      </w:ins>
      <w:del w:id="239" w:author="Ariane Mirabel" w:date="2018-10-14T14:01:00Z">
        <w:r w:rsidDel="007C59D0">
          <w:delText>.</w:delText>
        </w:r>
        <w:r w:rsidRPr="00756908" w:rsidDel="007C59D0">
          <w:footnoteReference w:id="1"/>
        </w:r>
      </w:del>
      <w:r>
        <w:t xml:space="preserve"> Trait values were assessed from a selection of individuals located in nine permanent plots in French Guiana, including two in Paracou, and comprised 294 species pertaining to 157 genera. Missing trait values (10%) were filled using multivariate imputation by chained equation (van Buuren &amp; Groothuis-Oudshoorn, 2011). Imputations were restricted within genus or family when samples were too scarce, in order to account for the phylogenetic signal. Whenever a species was not in the dataset, it was attributed a set of trait values randomly sampled among species of the next higher taxonomic level (same genus or family). As seed mass information was classified into classes, no data filling process was applied and analyses were restricted to the 414 botanical species recorded.</w:t>
      </w:r>
    </w:p>
    <w:p w:rsidR="003C3AD8" w:rsidRDefault="004B46FE" w:rsidP="004B46FE">
      <w:pPr>
        <w:pStyle w:val="Corpsdetexte"/>
        <w:spacing w:before="0" w:after="0" w:line="480" w:lineRule="auto"/>
        <w:ind w:firstLine="142"/>
        <w:jc w:val="both"/>
      </w:pPr>
      <w:r>
        <w:t>All composition and diversity metrics were obtained after 50 iterations of the uncertainty propagation framework.</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242" w:name="composition-and-diversity-metrics"/>
      <w:bookmarkEnd w:id="242"/>
      <w:r w:rsidRPr="00134383">
        <w:rPr>
          <w:rFonts w:asciiTheme="minorHAnsi" w:eastAsiaTheme="minorHAnsi" w:hAnsiTheme="minorHAnsi" w:cstheme="minorBidi"/>
          <w:b w:val="0"/>
          <w:bCs w:val="0"/>
          <w:color w:val="auto"/>
          <w:sz w:val="24"/>
          <w:szCs w:val="24"/>
        </w:rPr>
        <w:t>COMPOSITION AND DIVERSITY METRICS</w:t>
      </w:r>
    </w:p>
    <w:p w:rsidR="00756908" w:rsidRDefault="00756908" w:rsidP="00756908">
      <w:pPr>
        <w:pStyle w:val="Corpsdetexte"/>
        <w:spacing w:after="0" w:line="480" w:lineRule="auto"/>
        <w:ind w:firstLine="142"/>
        <w:jc w:val="both"/>
      </w:pPr>
      <w:del w:id="243" w:author="Ariane Mirabel" w:date="2018-10-14T14:04:00Z">
        <w:r w:rsidDel="007B59E4">
          <w:delText>To counter taxonomic uncertainties due to</w:delText>
        </w:r>
      </w:del>
      <w:ins w:id="244" w:author="Ariane Mirabel" w:date="2018-10-14T14:04:00Z">
        <w:r w:rsidR="007B59E4">
          <w:t xml:space="preserve">Because of the </w:t>
        </w:r>
      </w:ins>
      <w:del w:id="245" w:author="Ariane Mirabel" w:date="2018-10-14T14:04:00Z">
        <w:r w:rsidDel="007B59E4">
          <w:delText xml:space="preserve"> the </w:delText>
        </w:r>
      </w:del>
      <w:r>
        <w:t xml:space="preserve">variability </w:t>
      </w:r>
      <w:ins w:id="246" w:author="Ariane Mirabel" w:date="2018-10-14T14:05:00Z">
        <w:r w:rsidR="007B59E4">
          <w:t xml:space="preserve">in the precision of </w:t>
        </w:r>
      </w:ins>
      <w:del w:id="247" w:author="Ariane Mirabel" w:date="2018-10-14T14:05:00Z">
        <w:r w:rsidDel="007B59E4">
          <w:delText>o</w:delText>
        </w:r>
      </w:del>
      <w:del w:id="248" w:author="Ariane Mirabel" w:date="2018-10-14T14:04:00Z">
        <w:r w:rsidDel="007B59E4">
          <w:delText xml:space="preserve">f </w:delText>
        </w:r>
      </w:del>
      <w:r>
        <w:t>botanical identification</w:t>
      </w:r>
      <w:ins w:id="249" w:author="Ariane Mirabel" w:date="2018-10-14T14:05:00Z">
        <w:r w:rsidR="007B59E4">
          <w:t xml:space="preserve"> efforts</w:t>
        </w:r>
      </w:ins>
      <w:del w:id="250" w:author="Ariane Mirabel" w:date="2018-10-14T14:05:00Z">
        <w:r w:rsidDel="007B59E4">
          <w:delText xml:space="preserve"> levels (in space) and protocols (in time)</w:delText>
        </w:r>
      </w:del>
      <w:r>
        <w:t xml:space="preserve">, </w:t>
      </w:r>
      <w:ins w:id="251" w:author="Ariane Mirabel" w:date="2018-10-14T14:05:00Z">
        <w:r w:rsidR="007B59E4">
          <w:t xml:space="preserve">we were constraint to conduct </w:t>
        </w:r>
      </w:ins>
      <w:r>
        <w:t xml:space="preserve">the taxonomic composition and diversity analysis </w:t>
      </w:r>
      <w:del w:id="252" w:author="Ariane Mirabel" w:date="2018-10-14T14:06:00Z">
        <w:r w:rsidDel="007B59E4">
          <w:delText xml:space="preserve">were conducted </w:delText>
        </w:r>
      </w:del>
      <w:r>
        <w:t xml:space="preserve">at the genus level. Taxonomic and functional trajectories of community composition were followed in a two-dimensional NMDS ordination </w:t>
      </w:r>
      <w:del w:id="253" w:author="Ariane Mirabel" w:date="2018-11-29T10:27:00Z">
        <w:r w:rsidDel="00745C53">
          <w:delText>space</w:delText>
        </w:r>
      </w:del>
      <w:ins w:id="254" w:author="Ariane Mirabel" w:date="2018-11-29T10:27:00Z">
        <w:r w:rsidR="00745C53">
          <w:t>plan</w:t>
        </w:r>
      </w:ins>
      <w:r>
        <w:t>. Two NMDS using abundance-based (Bray-Curtis) dissimilarity measures were conducted to map either taxonomic or functional composition, the lat</w:t>
      </w:r>
      <w:ins w:id="255" w:author="Ariane Mirabel" w:date="2018-10-14T14:03:00Z">
        <w:r w:rsidR="007B59E4">
          <w:t>t</w:t>
        </w:r>
      </w:ins>
      <w:r>
        <w:t xml:space="preserve">er based on the </w:t>
      </w:r>
      <w:del w:id="256" w:author="Ariane Mirabel" w:date="2018-10-14T14:03:00Z">
        <w:r w:rsidDel="007B59E4">
          <w:delText xml:space="preserve">7 </w:delText>
        </w:r>
      </w:del>
      <w:ins w:id="257" w:author="Ariane Mirabel" w:date="2018-10-14T14:03:00Z">
        <w:r w:rsidR="007B59E4">
          <w:t xml:space="preserve">seven </w:t>
        </w:r>
      </w:ins>
      <w:r>
        <w:t xml:space="preserve">leaf, stem and life history traits (without seed mass classes). </w:t>
      </w:r>
      <w:r>
        <w:lastRenderedPageBreak/>
        <w:t xml:space="preserve">Trajectories along time were reported through the </w:t>
      </w:r>
      <w:r w:rsidR="00681E36">
        <w:t>Euclidean</w:t>
      </w:r>
      <w:r>
        <w:t xml:space="preserve"> distance between the target inventories and the reference inventories in 1989, i.e. 2 years after disturbance. Univariate trajectories of the leaf, stem and life-history traits were also visualized with the community weighted means (CWM) (Díaz et al., 2007). Species seed mass </w:t>
      </w:r>
      <w:ins w:id="258" w:author="Ariane Mirabel" w:date="2018-10-14T14:08:00Z">
        <w:r w:rsidR="007B59E4">
          <w:t>were given in</w:t>
        </w:r>
      </w:ins>
      <w:del w:id="259" w:author="Ariane Mirabel" w:date="2018-10-14T14:08:00Z">
        <w:r w:rsidDel="007B59E4">
          <w:delText>corresponded</w:delText>
        </w:r>
      </w:del>
      <w:del w:id="260" w:author="Ariane Mirabel" w:date="2018-10-14T14:09:00Z">
        <w:r w:rsidDel="007B59E4">
          <w:delText xml:space="preserve"> to</w:delText>
        </w:r>
      </w:del>
      <w:r>
        <w:t xml:space="preserve"> 5 </w:t>
      </w:r>
      <w:ins w:id="261" w:author="Ariane Mirabel" w:date="2018-10-14T14:09:00Z">
        <w:r w:rsidR="007B59E4">
          <w:t xml:space="preserve">mass </w:t>
        </w:r>
      </w:ins>
      <w:r>
        <w:t>classes</w:t>
      </w:r>
      <w:del w:id="262" w:author="Ariane Mirabel" w:date="2018-10-14T14:09:00Z">
        <w:r w:rsidDel="007B59E4">
          <w:delText xml:space="preserve"> of increasing mass</w:delText>
        </w:r>
      </w:del>
      <w:r>
        <w:t>, seed mass trajectories were therefore reported as the proportion of each class in the inventories (Supplementary materials).</w:t>
      </w:r>
    </w:p>
    <w:p w:rsidR="00756908" w:rsidRDefault="00756908" w:rsidP="00756908">
      <w:pPr>
        <w:pStyle w:val="Corpsdetexte"/>
        <w:spacing w:after="0" w:line="480" w:lineRule="auto"/>
        <w:ind w:firstLine="142"/>
        <w:jc w:val="both"/>
      </w:pPr>
      <w:r>
        <w:t>The taxonomic diversity was reported through species richness</w:t>
      </w:r>
      <w:ins w:id="263" w:author="Ariane Mirabel" w:date="2018-10-16T08:17:00Z">
        <w:r w:rsidR="00566171">
          <w:t xml:space="preserve"> </w:t>
        </w:r>
      </w:ins>
      <w:ins w:id="264" w:author="Ariane Mirabel" w:date="2018-10-16T08:19:00Z">
        <w:r w:rsidR="00566171">
          <w:t>and</w:t>
        </w:r>
      </w:ins>
      <w:r>
        <w:t xml:space="preserve"> </w:t>
      </w:r>
      <w:del w:id="265" w:author="Ariane Mirabel" w:date="2018-10-16T08:17:00Z">
        <w:r w:rsidDel="00566171">
          <w:delText xml:space="preserve">and evenness, </w:delText>
        </w:r>
        <w:r w:rsidRPr="007B59E4" w:rsidDel="00566171">
          <w:rPr>
            <w:i/>
            <w:rPrChange w:id="266" w:author="Ariane Mirabel" w:date="2018-10-14T14:12:00Z">
              <w:rPr/>
            </w:rPrChange>
          </w:rPr>
          <w:delText>i.e</w:delText>
        </w:r>
        <w:r w:rsidDel="00566171">
          <w:delText xml:space="preserve"> </w:delText>
        </w:r>
      </w:del>
      <w:r>
        <w:t>the Hill number translation of the Simpson index (Hill, 1973)</w:t>
      </w:r>
      <w:ins w:id="267" w:author="Ariane Mirabel" w:date="2018-10-16T08:19:00Z">
        <w:r w:rsidR="00566171">
          <w:t>.</w:t>
        </w:r>
      </w:ins>
      <w:ins w:id="268" w:author="Ariane Mirabel" w:date="2018-10-16T08:20:00Z">
        <w:r w:rsidR="00566171">
          <w:t xml:space="preserve"> </w:t>
        </w:r>
      </w:ins>
      <w:ins w:id="269" w:author="Ariane Mirabel" w:date="2018-11-28T11:45:00Z">
        <w:r w:rsidR="0013205F">
          <w:t xml:space="preserve">These metrics allowed </w:t>
        </w:r>
      </w:ins>
      <w:ins w:id="270" w:author="Ariane Mirabel" w:date="2018-11-29T10:04:00Z">
        <w:r w:rsidR="00F00490">
          <w:t>assessing</w:t>
        </w:r>
      </w:ins>
      <w:ins w:id="271" w:author="Ariane Mirabel" w:date="2018-11-28T11:45:00Z">
        <w:r w:rsidR="0013205F">
          <w:t xml:space="preserve"> </w:t>
        </w:r>
      </w:ins>
      <w:ins w:id="272" w:author="Ariane Mirabel" w:date="2018-11-29T10:02:00Z">
        <w:r w:rsidR="00F00490">
          <w:t>the</w:t>
        </w:r>
      </w:ins>
      <w:ins w:id="273" w:author="Ariane Mirabel" w:date="2018-11-28T11:45:00Z">
        <w:r w:rsidR="0013205F">
          <w:t xml:space="preserve"> taxonomic richness </w:t>
        </w:r>
      </w:ins>
      <w:ins w:id="274" w:author="Ariane Mirabel" w:date="2018-11-29T10:02:00Z">
        <w:r w:rsidR="00F00490">
          <w:t>as well as</w:t>
        </w:r>
      </w:ins>
      <w:ins w:id="275" w:author="Ariane Mirabel" w:date="2018-11-28T11:45:00Z">
        <w:r w:rsidR="0013205F">
          <w:t xml:space="preserve"> evenness, </w:t>
        </w:r>
      </w:ins>
      <w:ins w:id="276" w:author="Ariane Mirabel" w:date="2018-11-29T10:03:00Z">
        <w:r w:rsidR="00F00490">
          <w:t>through</w:t>
        </w:r>
      </w:ins>
      <w:ins w:id="277" w:author="Ariane Mirabel" w:date="2018-11-28T11:45:00Z">
        <w:r w:rsidR="0013205F">
          <w:t xml:space="preserve"> the </w:t>
        </w:r>
      </w:ins>
      <w:ins w:id="278" w:author="Ariane Mirabel" w:date="2018-10-16T08:20:00Z">
        <w:r w:rsidR="00566171">
          <w:t>comparison between richness and</w:t>
        </w:r>
      </w:ins>
      <w:ins w:id="279" w:author="Ariane Mirabel" w:date="2018-11-28T11:46:00Z">
        <w:r w:rsidR="00F00490">
          <w:t xml:space="preserve"> </w:t>
        </w:r>
      </w:ins>
      <w:ins w:id="280" w:author="Ariane Mirabel" w:date="2018-10-16T08:20:00Z">
        <w:r w:rsidR="00566171">
          <w:t>Simpson diversity</w:t>
        </w:r>
      </w:ins>
      <w:ins w:id="281" w:author="Ariane Mirabel" w:date="2018-11-29T10:05:00Z">
        <w:r w:rsidR="00F00490">
          <w:t>. R</w:t>
        </w:r>
      </w:ins>
      <w:del w:id="282" w:author="Ariane Mirabel" w:date="2018-11-29T10:03:00Z">
        <w:r w:rsidDel="00F00490">
          <w:delText>.</w:delText>
        </w:r>
      </w:del>
      <w:ins w:id="283" w:author="Ariane Mirabel" w:date="2018-11-29T10:03:00Z">
        <w:r w:rsidR="00F00490">
          <w:t xml:space="preserve">esults </w:t>
        </w:r>
      </w:ins>
      <w:ins w:id="284" w:author="Ariane Mirabel" w:date="2018-11-29T10:04:00Z">
        <w:r w:rsidR="00F00490">
          <w:t>will</w:t>
        </w:r>
      </w:ins>
      <w:ins w:id="285" w:author="Ariane Mirabel" w:date="2018-11-29T10:03:00Z">
        <w:r w:rsidR="00F00490">
          <w:t xml:space="preserve"> thus be discussed </w:t>
        </w:r>
      </w:ins>
      <w:ins w:id="286" w:author="Ariane Mirabel" w:date="2018-11-29T10:04:00Z">
        <w:r w:rsidR="00F00490">
          <w:t xml:space="preserve">directly </w:t>
        </w:r>
      </w:ins>
      <w:ins w:id="287" w:author="Ariane Mirabel" w:date="2018-11-29T10:03:00Z">
        <w:r w:rsidR="00F00490">
          <w:t>in terms of taxonomic richness and evenness.</w:t>
        </w:r>
      </w:ins>
      <w:r>
        <w:t xml:space="preserve"> </w:t>
      </w:r>
      <w:del w:id="288" w:author="Ariane Mirabel" w:date="2018-10-16T08:21:00Z">
        <w:r w:rsidDel="00566171">
          <w:delText xml:space="preserve">These </w:delText>
        </w:r>
      </w:del>
      <w:ins w:id="289" w:author="Ariane Mirabel" w:date="2018-10-16T08:21:00Z">
        <w:r w:rsidR="00566171">
          <w:t xml:space="preserve">Both </w:t>
        </w:r>
      </w:ins>
      <w:r>
        <w:t>indices belong to the set of HCDT or generalized entropy, respectively</w:t>
      </w:r>
      <w:ins w:id="290" w:author="Ariane Mirabel" w:date="2018-10-14T14:12:00Z">
        <w:r w:rsidR="007B59E4">
          <w:t>,</w:t>
        </w:r>
      </w:ins>
      <w:r>
        <w:t xml:space="preserve"> corresponding to the 0 and 2 order of diversity (q), </w:t>
      </w:r>
      <w:r w:rsidR="00681E36">
        <w:t>recommended</w:t>
      </w:r>
      <w:r>
        <w:t xml:space="preserve"> for diversity studies (Marcon, 2015). The functional diversity was reported using the functional richness and functional evenness, </w:t>
      </w:r>
      <w:r w:rsidRPr="007B59E4">
        <w:rPr>
          <w:i/>
          <w:rPrChange w:id="291" w:author="Ariane Mirabel" w:date="2018-10-14T14:13:00Z">
            <w:rPr/>
          </w:rPrChange>
        </w:rPr>
        <w:t>i.e</w:t>
      </w:r>
      <w:ins w:id="292" w:author="Ariane Mirabel" w:date="2018-10-14T14:13:00Z">
        <w:r w:rsidR="007B59E4" w:rsidRPr="007B59E4">
          <w:rPr>
            <w:i/>
            <w:rPrChange w:id="293" w:author="Ariane Mirabel" w:date="2018-10-14T14:13:00Z">
              <w:rPr/>
            </w:rPrChange>
          </w:rPr>
          <w:t>.</w:t>
        </w:r>
      </w:ins>
      <w:r>
        <w:t xml:space="preserve"> </w:t>
      </w:r>
      <w:ins w:id="294" w:author="Ariane Mirabel" w:date="2018-10-14T14:13:00Z">
        <w:r w:rsidR="007B59E4">
          <w:t xml:space="preserve">the </w:t>
        </w:r>
      </w:ins>
      <w:r>
        <w:t>Rao index of quadratic entropy which combines species abundance distribution and average pairwise dissimilarity based on species functional traits.</w:t>
      </w:r>
    </w:p>
    <w:p w:rsidR="00756908" w:rsidRDefault="00756908" w:rsidP="00756908">
      <w:pPr>
        <w:pStyle w:val="Corpsdetexte"/>
        <w:spacing w:after="0" w:line="480" w:lineRule="auto"/>
        <w:ind w:firstLine="142"/>
        <w:jc w:val="both"/>
      </w:pPr>
      <w:r>
        <w:t xml:space="preserve">The impacts of initial disturbance were tested with the </w:t>
      </w:r>
      <w:del w:id="295" w:author="Ariane Mirabel" w:date="2018-10-14T14:13:00Z">
        <w:r w:rsidDel="007B59E4">
          <w:delText>s</w:delText>
        </w:r>
      </w:del>
      <w:ins w:id="296" w:author="Ariane Mirabel" w:date="2018-10-14T14:13:00Z">
        <w:r w:rsidR="007B59E4">
          <w:t>S</w:t>
        </w:r>
      </w:ins>
      <w:r>
        <w:t>pearman rank correlation between the extrem</w:t>
      </w:r>
      <w:ins w:id="297" w:author="Ariane Mirabel" w:date="2018-10-14T14:14:00Z">
        <w:r w:rsidR="007B59E4">
          <w:t>es</w:t>
        </w:r>
      </w:ins>
      <w:del w:id="298" w:author="Ariane Mirabel" w:date="2018-10-14T14:14:00Z">
        <w:r w:rsidDel="007B59E4">
          <w:delText>a</w:delText>
        </w:r>
      </w:del>
      <w:r>
        <w:t xml:space="preserve"> of taxonomic and functional metrics reached over the 30 years and the initial %AGB loss. They were besides </w:t>
      </w:r>
      <w:r w:rsidR="00681E36">
        <w:t>analyzed</w:t>
      </w:r>
      <w:r>
        <w:t xml:space="preserve"> through polynomial regression between (i) taxonomic and functional richness and evenness</w:t>
      </w:r>
      <w:ins w:id="299" w:author="Ariane Mirabel" w:date="2018-10-14T14:14:00Z">
        <w:r w:rsidR="007B59E4">
          <w:t>,</w:t>
        </w:r>
      </w:ins>
      <w:r>
        <w:t xml:space="preserve"> and (ii) the initial %AGB loss at 10, 20 and 30 years after disturbance.</w:t>
      </w:r>
    </w:p>
    <w:p w:rsidR="003C3AD8" w:rsidRDefault="00756908" w:rsidP="00756908">
      <w:pPr>
        <w:pStyle w:val="Corpsdetexte"/>
        <w:spacing w:before="0" w:after="0" w:line="480" w:lineRule="auto"/>
        <w:ind w:firstLine="142"/>
        <w:jc w:val="both"/>
      </w:pPr>
      <w:del w:id="300" w:author="Ariane Mirabel" w:date="2018-10-14T14:14:00Z">
        <w:r w:rsidDel="007B59E4">
          <w:delText>The functional</w:delText>
        </w:r>
      </w:del>
      <w:ins w:id="301" w:author="Ariane Mirabel" w:date="2018-10-14T14:14:00Z">
        <w:r w:rsidR="007B59E4">
          <w:t>Functional</w:t>
        </w:r>
      </w:ins>
      <w:r>
        <w:t xml:space="preserve"> redundancy was measured as the </w:t>
      </w:r>
      <w:ins w:id="302" w:author="Ariane Mirabel" w:date="2018-10-18T17:23:00Z">
        <w:r w:rsidR="00A71EE7">
          <w:t xml:space="preserve">species </w:t>
        </w:r>
      </w:ins>
      <w:r>
        <w:t xml:space="preserve">overlap </w:t>
      </w:r>
      <w:del w:id="303" w:author="Ariane Mirabel" w:date="2018-10-18T17:23:00Z">
        <w:r w:rsidDel="00A71EE7">
          <w:delText xml:space="preserve">among species </w:delText>
        </w:r>
      </w:del>
      <w:r>
        <w:t xml:space="preserve">in community functional space (Carmona et al., 2016). </w:t>
      </w:r>
      <w:ins w:id="304" w:author="Ariane Mirabel" w:date="2018-10-18T17:24:00Z">
        <w:r w:rsidR="00A71EE7">
          <w:t xml:space="preserve">First, </w:t>
        </w:r>
      </w:ins>
      <w:ins w:id="305" w:author="Ariane Mirabel" w:date="2018-10-18T17:30:00Z">
        <w:r w:rsidR="00A71EE7">
          <w:t xml:space="preserve">the individuals of the trait database were mapped in the plane </w:t>
        </w:r>
        <w:r w:rsidR="00A71EE7">
          <w:lastRenderedPageBreak/>
          <w:t xml:space="preserve">of the two first axes from a PCA analysis. </w:t>
        </w:r>
      </w:ins>
      <w:ins w:id="306" w:author="Ariane Mirabel" w:date="2018-10-18T17:24:00Z">
        <w:r w:rsidR="00A71EE7">
          <w:t>The</w:t>
        </w:r>
      </w:ins>
      <w:ins w:id="307" w:author="Ariane Mirabel" w:date="2018-10-18T17:31:00Z">
        <w:r w:rsidR="00A71EE7">
          <w:t>n, for each</w:t>
        </w:r>
      </w:ins>
      <w:ins w:id="308" w:author="Ariane Mirabel" w:date="2018-10-18T17:24:00Z">
        <w:r w:rsidR="00A71EE7">
          <w:t xml:space="preserve"> species</w:t>
        </w:r>
      </w:ins>
      <w:ins w:id="309" w:author="Ariane Mirabel" w:date="2018-10-18T17:31:00Z">
        <w:r w:rsidR="00A71EE7">
          <w:t>, the</w:t>
        </w:r>
      </w:ins>
      <w:ins w:id="310" w:author="Ariane Mirabel" w:date="2018-10-18T17:24:00Z">
        <w:r w:rsidR="00A71EE7">
          <w:t xml:space="preserve"> traits probability </w:t>
        </w:r>
      </w:ins>
      <w:ins w:id="311" w:author="Ariane Mirabel" w:date="2018-10-18T17:27:00Z">
        <w:r w:rsidR="00A71EE7">
          <w:t>density</w:t>
        </w:r>
      </w:ins>
      <w:ins w:id="312" w:author="Ariane Mirabel" w:date="2018-10-18T17:24:00Z">
        <w:r w:rsidR="00A71EE7">
          <w:t xml:space="preserve"> (TPD)</w:t>
        </w:r>
      </w:ins>
      <w:ins w:id="313" w:author="Ariane Mirabel" w:date="2018-10-18T17:28:00Z">
        <w:r w:rsidR="00A71EE7">
          <w:t xml:space="preserve"> were computed through </w:t>
        </w:r>
      </w:ins>
      <w:ins w:id="314" w:author="Ariane Mirabel" w:date="2018-10-18T17:29:00Z">
        <w:r w:rsidR="00A71EE7">
          <w:t>multivariate kernel density estimators</w:t>
        </w:r>
      </w:ins>
      <w:del w:id="315" w:author="Ariane Mirabel" w:date="2018-10-18T17:30:00Z">
        <w:r w:rsidDel="00A71EE7">
          <w:delText xml:space="preserve">The samples of the trait database were first mapped in </w:delText>
        </w:r>
      </w:del>
      <w:del w:id="316" w:author="Ariane Mirabel" w:date="2018-10-16T08:45:00Z">
        <w:r w:rsidDel="00DE6D8F">
          <w:delText>a</w:delText>
        </w:r>
      </w:del>
      <w:del w:id="317" w:author="Ariane Mirabel" w:date="2018-10-18T17:30:00Z">
        <w:r w:rsidDel="00A71EE7">
          <w:delText xml:space="preserve"> </w:delText>
        </w:r>
      </w:del>
      <w:del w:id="318" w:author="Ariane Mirabel" w:date="2018-10-14T14:17:00Z">
        <w:r w:rsidDel="007B59E4">
          <w:delText>2-dimensional plan</w:delText>
        </w:r>
      </w:del>
      <w:del w:id="319" w:author="Ariane Mirabel" w:date="2018-10-18T17:30:00Z">
        <w:r w:rsidDel="00A71EE7">
          <w:delText xml:space="preserve"> </w:delText>
        </w:r>
      </w:del>
      <w:del w:id="320" w:author="Ariane Mirabel" w:date="2018-10-16T08:45:00Z">
        <w:r w:rsidDel="00DE6D8F">
          <w:delText xml:space="preserve">with </w:delText>
        </w:r>
      </w:del>
      <w:del w:id="321" w:author="Ariane Mirabel" w:date="2018-10-14T14:17:00Z">
        <w:r w:rsidDel="007B59E4">
          <w:delText>a</w:delText>
        </w:r>
      </w:del>
      <w:del w:id="322" w:author="Ariane Mirabel" w:date="2018-10-16T08:46:00Z">
        <w:r w:rsidDel="00DE6D8F">
          <w:delText xml:space="preserve"> PCA analysis</w:delText>
        </w:r>
      </w:del>
      <w:r>
        <w:t>.</w:t>
      </w:r>
      <w:ins w:id="323" w:author="Ariane Mirabel" w:date="2018-10-18T17:32:00Z">
        <w:r w:rsidR="00A71EE7">
          <w:t xml:space="preserve"> </w:t>
        </w:r>
      </w:ins>
      <w:del w:id="324" w:author="Ariane Mirabel" w:date="2018-10-18T17:32:00Z">
        <w:r w:rsidDel="00A71EE7">
          <w:delText xml:space="preserve"> </w:delText>
        </w:r>
      </w:del>
      <w:del w:id="325" w:author="Ariane Mirabel" w:date="2018-10-16T08:47:00Z">
        <w:r w:rsidDel="00DE6D8F">
          <w:delText xml:space="preserve">Then, </w:delText>
        </w:r>
      </w:del>
      <w:del w:id="326" w:author="Ariane Mirabel" w:date="2018-10-18T17:29:00Z">
        <w:r w:rsidDel="00A71EE7">
          <w:delText xml:space="preserve">multivariate kernel density estimator </w:delText>
        </w:r>
      </w:del>
      <w:del w:id="327" w:author="Ariane Mirabel" w:date="2018-10-16T08:47:00Z">
        <w:r w:rsidDel="00DE6D8F">
          <w:delText xml:space="preserve">associated with individual trees </w:delText>
        </w:r>
      </w:del>
      <w:del w:id="328" w:author="Ariane Mirabel" w:date="2018-10-18T17:32:00Z">
        <w:r w:rsidDel="00A71EE7">
          <w:delText xml:space="preserve">returned </w:delText>
        </w:r>
      </w:del>
      <w:del w:id="329" w:author="Ariane Mirabel" w:date="2018-10-17T15:28:00Z">
        <w:r w:rsidDel="00D27E3A">
          <w:delText xml:space="preserve">species </w:delText>
        </w:r>
      </w:del>
      <w:del w:id="330" w:author="Ariane Mirabel" w:date="2018-10-18T17:32:00Z">
        <w:r w:rsidDel="00A71EE7">
          <w:delText xml:space="preserve">traits probability distribution (TDP). </w:delText>
        </w:r>
      </w:del>
      <w:ins w:id="331" w:author="Ariane Mirabel" w:date="2018-10-18T17:38:00Z">
        <w:r w:rsidR="00A71EE7">
          <w:t>Second</w:t>
        </w:r>
      </w:ins>
      <w:ins w:id="332" w:author="Ariane Mirabel" w:date="2018-10-17T15:30:00Z">
        <w:r w:rsidR="00D27E3A">
          <w:t>,</w:t>
        </w:r>
      </w:ins>
      <w:ins w:id="333" w:author="Ariane Mirabel" w:date="2018-10-18T17:34:00Z">
        <w:r w:rsidR="00A71EE7">
          <w:t xml:space="preserve"> for each community, </w:t>
        </w:r>
      </w:ins>
      <w:ins w:id="334" w:author="Ariane Mirabel" w:date="2018-10-18T17:33:00Z">
        <w:r w:rsidR="00A71EE7">
          <w:t xml:space="preserve">the </w:t>
        </w:r>
      </w:ins>
      <w:ins w:id="335" w:author="Ariane Mirabel" w:date="2018-10-18T17:35:00Z">
        <w:r w:rsidR="00A71EE7">
          <w:t xml:space="preserve">functional traits </w:t>
        </w:r>
      </w:ins>
      <w:ins w:id="336" w:author="Ariane Mirabel" w:date="2018-10-18T17:34:00Z">
        <w:r w:rsidR="00A71EE7">
          <w:t>probability density were computed as the sum of</w:t>
        </w:r>
      </w:ins>
      <w:ins w:id="337" w:author="Ariane Mirabel" w:date="2018-10-16T08:48:00Z">
        <w:r w:rsidR="00DE6D8F">
          <w:t xml:space="preserve"> the TDP of </w:t>
        </w:r>
      </w:ins>
      <w:ins w:id="338" w:author="Ariane Mirabel" w:date="2018-10-18T17:32:00Z">
        <w:r w:rsidR="00A71EE7">
          <w:t>the</w:t>
        </w:r>
      </w:ins>
      <w:ins w:id="339" w:author="Ariane Mirabel" w:date="2018-10-16T08:48:00Z">
        <w:r w:rsidR="00DE6D8F">
          <w:t xml:space="preserve"> inventoried</w:t>
        </w:r>
      </w:ins>
      <w:ins w:id="340" w:author="Ariane Mirabel" w:date="2018-10-17T15:30:00Z">
        <w:r w:rsidR="00D27E3A">
          <w:t xml:space="preserve"> </w:t>
        </w:r>
      </w:ins>
      <w:ins w:id="341" w:author="Ariane Mirabel" w:date="2018-10-18T17:34:00Z">
        <w:r w:rsidR="00A71EE7">
          <w:t xml:space="preserve">species </w:t>
        </w:r>
      </w:ins>
      <w:ins w:id="342" w:author="Ariane Mirabel" w:date="2018-10-16T08:48:00Z">
        <w:r w:rsidR="00DE6D8F">
          <w:t>weighted by species abundance</w:t>
        </w:r>
      </w:ins>
      <w:del w:id="343" w:author="Ariane Mirabel" w:date="2018-10-16T08:49:00Z">
        <w:r w:rsidDel="00DE6D8F">
          <w:delText xml:space="preserve">Species TDP weighted by species abundance </w:delText>
        </w:r>
      </w:del>
      <w:del w:id="344" w:author="Ariane Mirabel" w:date="2018-10-17T15:31:00Z">
        <w:r w:rsidDel="00D27E3A">
          <w:delText xml:space="preserve">were eventually </w:delText>
        </w:r>
      </w:del>
      <w:del w:id="345" w:author="Ariane Mirabel" w:date="2018-10-18T17:34:00Z">
        <w:r w:rsidDel="00A71EE7">
          <w:delText>summed</w:delText>
        </w:r>
      </w:del>
      <w:del w:id="346" w:author="Ariane Mirabel" w:date="2018-10-17T15:37:00Z">
        <w:r w:rsidDel="00D2234C">
          <w:delText xml:space="preserve"> </w:delText>
        </w:r>
      </w:del>
      <w:del w:id="347" w:author="Ariane Mirabel" w:date="2018-10-16T08:49:00Z">
        <w:r w:rsidDel="00DE6D8F">
          <w:delText>for each community. C</w:delText>
        </w:r>
      </w:del>
      <w:del w:id="348" w:author="Ariane Mirabel" w:date="2018-10-17T15:37:00Z">
        <w:r w:rsidDel="00D2234C">
          <w:delText>ommunity functional redundancy was the sum of TDPs overlap</w:delText>
        </w:r>
      </w:del>
      <w:ins w:id="349" w:author="Ariane Mirabel" w:date="2018-10-16T08:49:00Z">
        <w:r w:rsidR="00DE6D8F">
          <w:t xml:space="preserve">. </w:t>
        </w:r>
      </w:ins>
      <w:ins w:id="350" w:author="Ariane Mirabel" w:date="2018-10-18T17:38:00Z">
        <w:r w:rsidR="00A71EE7">
          <w:t>Third, t</w:t>
        </w:r>
      </w:ins>
      <w:ins w:id="351" w:author="Ariane Mirabel" w:date="2018-10-18T17:36:00Z">
        <w:r w:rsidR="00A71EE7">
          <w:t>he</w:t>
        </w:r>
      </w:ins>
      <w:ins w:id="352" w:author="Ariane Mirabel" w:date="2018-10-17T15:47:00Z">
        <w:r w:rsidR="00D2234C">
          <w:t xml:space="preserve"> </w:t>
        </w:r>
        <w:r w:rsidR="00A71EE7">
          <w:t>whole functional space was</w:t>
        </w:r>
      </w:ins>
      <w:ins w:id="353" w:author="Ariane Mirabel" w:date="2018-10-18T17:36:00Z">
        <w:r w:rsidR="00A71EE7">
          <w:t xml:space="preserve"> </w:t>
        </w:r>
      </w:ins>
      <w:ins w:id="354" w:author="Ariane Mirabel" w:date="2018-10-17T15:46:00Z">
        <w:r w:rsidR="00D2234C">
          <w:t xml:space="preserve">divided into a 100 x 100 </w:t>
        </w:r>
      </w:ins>
      <w:ins w:id="355" w:author="Ariane Mirabel" w:date="2018-10-17T15:47:00Z">
        <w:r w:rsidR="00D2234C">
          <w:t>grid</w:t>
        </w:r>
      </w:ins>
      <w:ins w:id="356" w:author="Ariane Mirabel" w:date="2018-10-18T17:36:00Z">
        <w:r w:rsidR="00A71EE7">
          <w:t>,</w:t>
        </w:r>
      </w:ins>
      <w:ins w:id="357" w:author="Ariane Mirabel" w:date="2018-10-17T15:47:00Z">
        <w:r w:rsidR="00D2234C">
          <w:t xml:space="preserve"> </w:t>
        </w:r>
      </w:ins>
      <w:ins w:id="358" w:author="Ariane Mirabel" w:date="2018-10-18T17:45:00Z">
        <w:r w:rsidR="006067E9">
          <w:t xml:space="preserve">before counting </w:t>
        </w:r>
      </w:ins>
      <w:ins w:id="359" w:author="Ariane Mirabel" w:date="2018-10-17T15:47:00Z">
        <w:r w:rsidR="00D2234C">
          <w:t xml:space="preserve">for each cell the number of species which </w:t>
        </w:r>
        <w:r w:rsidR="006067E9">
          <w:t>TPD</w:t>
        </w:r>
        <w:r w:rsidR="00D2234C">
          <w:t xml:space="preserve"> is positive.</w:t>
        </w:r>
      </w:ins>
      <w:ins w:id="360" w:author="Ariane Mirabel" w:date="2018-10-17T15:44:00Z">
        <w:r w:rsidR="00D2234C">
          <w:t xml:space="preserve"> </w:t>
        </w:r>
      </w:ins>
      <w:ins w:id="361" w:author="Ariane Mirabel" w:date="2018-10-17T15:48:00Z">
        <w:r w:rsidR="00DF4021">
          <w:t xml:space="preserve">The </w:t>
        </w:r>
        <w:r w:rsidR="00D2234C">
          <w:t>average</w:t>
        </w:r>
      </w:ins>
      <w:ins w:id="362" w:author="Ariane Mirabel" w:date="2018-10-17T15:49:00Z">
        <w:r w:rsidR="00DF4021">
          <w:t xml:space="preserve"> </w:t>
        </w:r>
      </w:ins>
      <w:ins w:id="363" w:author="Ariane Mirabel" w:date="2018-10-18T17:46:00Z">
        <w:r w:rsidR="006067E9">
          <w:t xml:space="preserve">count </w:t>
        </w:r>
      </w:ins>
      <w:ins w:id="364" w:author="Ariane Mirabel" w:date="2018-10-17T15:49:00Z">
        <w:r w:rsidR="00DF4021">
          <w:t>across cells</w:t>
        </w:r>
        <w:r w:rsidR="006067E9">
          <w:t xml:space="preserve">, minus 1, </w:t>
        </w:r>
      </w:ins>
      <w:ins w:id="365" w:author="Ariane Mirabel" w:date="2018-10-17T15:50:00Z">
        <w:r w:rsidR="00DF4021">
          <w:t xml:space="preserve">gives the average number of species </w:t>
        </w:r>
      </w:ins>
      <w:ins w:id="366" w:author="Ariane Mirabel" w:date="2018-10-18T17:47:00Z">
        <w:r w:rsidR="006067E9">
          <w:t>in the community</w:t>
        </w:r>
      </w:ins>
      <w:ins w:id="367" w:author="Ariane Mirabel" w:date="2018-10-17T15:50:00Z">
        <w:r w:rsidR="00DF4021">
          <w:t xml:space="preserve"> that </w:t>
        </w:r>
      </w:ins>
      <w:ins w:id="368" w:author="Ariane Mirabel" w:date="2018-10-18T17:47:00Z">
        <w:r w:rsidR="006067E9">
          <w:t xml:space="preserve">share the same traits, </w:t>
        </w:r>
      </w:ins>
      <w:ins w:id="369" w:author="Ariane Mirabel" w:date="2018-10-17T15:52:00Z">
        <w:r w:rsidR="00DF4021">
          <w:t>which is the Community Functional Redundancy</w:t>
        </w:r>
      </w:ins>
      <w:ins w:id="370" w:author="Ariane Mirabel" w:date="2018-10-17T15:53:00Z">
        <w:r w:rsidR="00DF4021">
          <w:t>.</w:t>
        </w:r>
      </w:ins>
      <w:del w:id="371" w:author="Ariane Mirabel" w:date="2018-10-16T08:49:00Z">
        <w:r w:rsidDel="00DE6D8F">
          <w:delText>,</w:delText>
        </w:r>
      </w:del>
      <w:del w:id="372" w:author="Ariane Mirabel" w:date="2018-10-17T15:53:00Z">
        <w:r w:rsidDel="00DF4021">
          <w:delText xml:space="preserve"> expressed as the average number of species that could be removed from without reducing the functional space</w:delText>
        </w:r>
      </w:del>
      <w:del w:id="373" w:author="Ariane Mirabel" w:date="2018-10-16T08:50:00Z">
        <w:r w:rsidDel="00DE6D8F">
          <w:delText xml:space="preserve"> (Supp. Mat. - Figure S1 for a more comprehensive </w:delText>
        </w:r>
        <w:r w:rsidR="00681E36" w:rsidDel="00DE6D8F">
          <w:delText>scheme</w:delText>
        </w:r>
        <w:r w:rsidDel="00DE6D8F">
          <w:delText>)</w:delText>
        </w:r>
      </w:del>
      <w:del w:id="374" w:author="Ariane Mirabel" w:date="2018-10-17T15:53:00Z">
        <w:r w:rsidDel="00DF4021">
          <w:delText>.</w:delText>
        </w:r>
      </w:del>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375" w:name="results"/>
      <w:bookmarkEnd w:id="375"/>
      <w:r w:rsidRPr="00134383">
        <w:rPr>
          <w:rFonts w:asciiTheme="minorHAnsi" w:eastAsiaTheme="minorHAnsi" w:hAnsiTheme="minorHAnsi" w:cstheme="minorBidi"/>
          <w:bCs w:val="0"/>
          <w:color w:val="auto"/>
          <w:sz w:val="24"/>
          <w:szCs w:val="24"/>
        </w:rPr>
        <w:t>RESULTS</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376" w:name="communities-composition"/>
      <w:bookmarkEnd w:id="376"/>
      <w:del w:id="377" w:author="Ariane Mirabel" w:date="2018-10-12T12:23:00Z">
        <w:r w:rsidRPr="00134383" w:rsidDel="00565E17">
          <w:rPr>
            <w:rFonts w:asciiTheme="minorHAnsi" w:eastAsiaTheme="minorHAnsi" w:hAnsiTheme="minorHAnsi" w:cstheme="minorBidi"/>
            <w:b w:val="0"/>
            <w:bCs w:val="0"/>
            <w:color w:val="auto"/>
            <w:sz w:val="24"/>
            <w:szCs w:val="24"/>
          </w:rPr>
          <w:delText xml:space="preserve">COMMUNITIES </w:delText>
        </w:r>
      </w:del>
      <w:ins w:id="378" w:author="Ariane Mirabel" w:date="2018-10-12T12:23: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COMPOSITION</w:t>
      </w:r>
    </w:p>
    <w:p w:rsidR="003C3AD8" w:rsidRDefault="00A74CDE" w:rsidP="00A74CDE">
      <w:pPr>
        <w:pStyle w:val="FirstParagraph"/>
        <w:spacing w:before="0" w:after="0" w:line="480" w:lineRule="auto"/>
        <w:jc w:val="both"/>
      </w:pPr>
      <w:r>
        <w:t xml:space="preserve">From 1989 (2 years after disturbance) to 2015 (28 years after disturbance), 828 388 individual trees and 591 botanical species pertaining to 223 </w:t>
      </w:r>
      <w:del w:id="379" w:author="Ariane Mirabel" w:date="2018-10-15T10:24:00Z">
        <w:r w:rsidDel="00C66C54">
          <w:delText xml:space="preserve">genus </w:delText>
        </w:r>
      </w:del>
      <w:ins w:id="380" w:author="Ariane Mirabel" w:date="2018-10-15T10:24:00Z">
        <w:r w:rsidR="00C66C54">
          <w:t xml:space="preserve">genera </w:t>
        </w:r>
      </w:ins>
      <w:r>
        <w:t>and 64 families were recorded.</w:t>
      </w:r>
    </w:p>
    <w:p w:rsidR="003C3AD8" w:rsidRDefault="00A74CDE" w:rsidP="00A74CDE">
      <w:pPr>
        <w:pStyle w:val="Corpsdetexte"/>
        <w:spacing w:before="0" w:after="0" w:line="480" w:lineRule="auto"/>
        <w:ind w:firstLine="142"/>
        <w:jc w:val="both"/>
      </w:pPr>
      <w:r>
        <w:t>While both taxonomic and functional composition remained stable in undisturbed communities (Fig</w:t>
      </w:r>
      <w:r w:rsidR="008A32DD">
        <w:t>.</w:t>
      </w:r>
      <w:r>
        <w:t xml:space="preserve"> 1), they followed marked and consistent trajectories over post-disturbance time. In disturbed communities, these compositional changes corresponded to shifts towards species with more acquisitive functional strategies, from communities with high </w:t>
      </w:r>
      <w:del w:id="381" w:author="Ariane Mirabel" w:date="2018-10-15T10:24:00Z">
        <w:r w:rsidDel="00C66C54">
          <w:delText>average</w:delText>
        </w:r>
      </w:del>
      <w:ins w:id="382" w:author="Ariane Mirabel" w:date="2018-10-15T10:24:00Z">
        <w:r w:rsidR="00C66C54">
          <w:t>mean</w:t>
        </w:r>
      </w:ins>
      <w:r>
        <w:t xml:space="preserve"> WSG to high </w:t>
      </w:r>
      <w:del w:id="383" w:author="Ariane Mirabel" w:date="2018-10-15T10:24:00Z">
        <w:r w:rsidDel="00C66C54">
          <w:delText xml:space="preserve">average </w:delText>
        </w:r>
      </w:del>
      <w:ins w:id="384" w:author="Ariane Mirabel" w:date="2018-10-15T10:24:00Z">
        <w:r w:rsidR="00C66C54">
          <w:t xml:space="preserve">mean </w:t>
        </w:r>
      </w:ins>
      <w:r>
        <w:t xml:space="preserve">SLA and chlorophyll content (see appendix I). For functional composition, this translated into cyclic compositional changes with an </w:t>
      </w:r>
      <w:del w:id="385" w:author="Ariane Mirabel" w:date="2018-10-15T10:24:00Z">
        <w:r w:rsidDel="00C66C54">
          <w:delText xml:space="preserve">unachieved </w:delText>
        </w:r>
      </w:del>
      <w:ins w:id="386" w:author="Ariane Mirabel" w:date="2018-10-15T10:24:00Z">
        <w:r w:rsidR="00C66C54">
          <w:t xml:space="preserve">incomplete </w:t>
        </w:r>
      </w:ins>
      <w:r>
        <w:t>recovery of the initial composition (Fig</w:t>
      </w:r>
      <w:r w:rsidR="008A32DD">
        <w:t>.</w:t>
      </w:r>
      <w:r>
        <w:t xml:space="preserve"> 1). The maximum dissimilarity with the initial state was positively correlated </w:t>
      </w:r>
      <w:del w:id="387" w:author="Ariane Mirabel" w:date="2018-10-15T10:25:00Z">
        <w:r w:rsidDel="00C66C54">
          <w:delText xml:space="preserve">to </w:delText>
        </w:r>
      </w:del>
      <w:ins w:id="388" w:author="Ariane Mirabel" w:date="2018-10-15T10:25:00Z">
        <w:r w:rsidR="00C66C54">
          <w:t xml:space="preserve">with </w:t>
        </w:r>
      </w:ins>
      <w:r>
        <w:t>the disturbance intensity for both taxonomic and functional composition (</w:t>
      </w:r>
      <m:oMath>
        <m:sSubSup>
          <m:sSubSupPr>
            <m:ctrlPr>
              <w:rPr>
                <w:rFonts w:ascii="Cambria Math" w:hAnsi="Cambria Math"/>
              </w:rPr>
            </m:ctrlPr>
          </m:sSubSupPr>
          <m:e>
            <m:r>
              <w:rPr>
                <w:rFonts w:ascii="Cambria Math" w:hAnsi="Cambria Math"/>
              </w:rPr>
              <m:t>ρ</m:t>
            </m:r>
          </m:e>
          <m:sub>
            <m:r>
              <w:del w:id="389" w:author="Ariane Mirabel" w:date="2018-10-15T10:26:00Z">
                <w:rPr>
                  <w:rFonts w:ascii="Cambria Math" w:hAnsi="Cambria Math"/>
                </w:rPr>
                <m:t>s</m:t>
              </w:del>
            </m:r>
            <m:r>
              <w:ins w:id="390" w:author="Ariane Mirabel" w:date="2018-10-15T10:26:00Z">
                <w:rPr>
                  <w:rFonts w:ascii="Cambria Math" w:hAnsi="Cambria Math"/>
                </w:rPr>
                <m:t>S</m:t>
              </w:ins>
            </m:r>
            <m:r>
              <w:rPr>
                <w:rFonts w:ascii="Cambria Math" w:hAnsi="Cambria Math"/>
              </w:rPr>
              <m:t>pearman</m:t>
            </m:r>
          </m:sub>
          <m:sup>
            <m:r>
              <w:rPr>
                <w:rFonts w:ascii="Cambria Math" w:hAnsi="Cambria Math"/>
              </w:rPr>
              <m:t>Taxonomic</m:t>
            </m:r>
          </m:sup>
        </m:sSubSup>
        <m:r>
          <w:rPr>
            <w:rFonts w:ascii="Cambria Math" w:hAnsi="Cambria Math"/>
          </w:rPr>
          <m:t>=0.87</m:t>
        </m:r>
      </m:oMath>
      <w:r>
        <w:t xml:space="preserve"> and </w:t>
      </w:r>
      <m:oMath>
        <m:sSubSup>
          <m:sSubSupPr>
            <m:ctrlPr>
              <w:rPr>
                <w:rFonts w:ascii="Cambria Math" w:hAnsi="Cambria Math"/>
              </w:rPr>
            </m:ctrlPr>
          </m:sSubSupPr>
          <m:e>
            <m:r>
              <w:rPr>
                <w:rFonts w:ascii="Cambria Math" w:hAnsi="Cambria Math"/>
              </w:rPr>
              <m:t>ρ</m:t>
            </m:r>
          </m:e>
          <m:sub>
            <m:r>
              <w:ins w:id="391" w:author="Ariane Mirabel" w:date="2018-10-15T10:25:00Z">
                <w:rPr>
                  <w:rFonts w:ascii="Cambria Math" w:hAnsi="Cambria Math"/>
                </w:rPr>
                <m:t>S</m:t>
              </w:ins>
            </m:r>
            <m:r>
              <w:del w:id="392" w:author="Ariane Mirabel" w:date="2018-10-15T10:25:00Z">
                <w:rPr>
                  <w:rFonts w:ascii="Cambria Math" w:hAnsi="Cambria Math"/>
                </w:rPr>
                <m:t>s</m:t>
              </w:del>
            </m:r>
            <m:r>
              <w:rPr>
                <w:rFonts w:ascii="Cambria Math" w:hAnsi="Cambria Math"/>
              </w:rPr>
              <m:t>pearman</m:t>
            </m:r>
          </m:sub>
          <m:sup>
            <m:r>
              <w:rPr>
                <w:rFonts w:ascii="Cambria Math" w:hAnsi="Cambria Math"/>
              </w:rPr>
              <m:t>Functional</m:t>
            </m:r>
          </m:sup>
        </m:sSubSup>
        <m:r>
          <w:rPr>
            <w:rFonts w:ascii="Cambria Math" w:hAnsi="Cambria Math"/>
          </w:rPr>
          <m:t>=0.90</m:t>
        </m:r>
      </m:oMath>
      <w:r>
        <w:t xml:space="preserve"> respectively). The maximum </w:t>
      </w:r>
      <w:ins w:id="393" w:author="Ariane Mirabel" w:date="2018-10-15T10:26:00Z">
        <w:r w:rsidR="00C66C54">
          <w:lastRenderedPageBreak/>
          <w:t>dissimilarity with the initial</w:t>
        </w:r>
      </w:ins>
      <w:del w:id="394" w:author="Ariane Mirabel" w:date="2018-10-15T10:26:00Z">
        <w:r w:rsidDel="00C66C54">
          <w:delText>value</w:delText>
        </w:r>
      </w:del>
      <w:r>
        <w:t xml:space="preserve"> was reached </w:t>
      </w:r>
      <w:ins w:id="395" w:author="Ariane Mirabel" w:date="2018-10-15T10:26:00Z">
        <w:r w:rsidR="00C66C54">
          <w:t>for taxonomic comp</w:t>
        </w:r>
        <w:r w:rsidR="00A11D4E">
          <w:t>osition between 15 to 25 years</w:t>
        </w:r>
        <w:r w:rsidR="00C66C54">
          <w:t>,</w:t>
        </w:r>
        <w:r w:rsidR="00C66C54" w:rsidRPr="00F67922">
          <w:t xml:space="preserve"> </w:t>
        </w:r>
        <w:r w:rsidR="00C66C54">
          <w:t>for most of the plots, and around</w:t>
        </w:r>
      </w:ins>
      <w:del w:id="396" w:author="Ariane Mirabel" w:date="2018-10-15T10:26:00Z">
        <w:r w:rsidDel="00C66C54">
          <w:delText>around 26 years</w:delText>
        </w:r>
      </w:del>
      <w:r>
        <w:t xml:space="preserve"> </w:t>
      </w:r>
      <w:del w:id="397" w:author="Ariane Mirabel" w:date="2018-10-15T10:27:00Z">
        <w:r w:rsidDel="00C66C54">
          <w:delText xml:space="preserve">after disturbance for taxonomic composition and </w:delText>
        </w:r>
      </w:del>
      <w:r>
        <w:t>22 years for functional composition.</w:t>
      </w:r>
    </w:p>
    <w:p w:rsidR="003C3AD8" w:rsidRDefault="00332463" w:rsidP="00A74CDE">
      <w:pPr>
        <w:pStyle w:val="FigurewithCaption"/>
        <w:spacing w:after="0" w:line="480" w:lineRule="auto"/>
        <w:ind w:firstLine="142"/>
        <w:jc w:val="both"/>
      </w:pPr>
      <w:r w:rsidRPr="00332463">
        <w:rPr>
          <w:noProof/>
          <w:lang w:val="fr-FR" w:eastAsia="fr-FR"/>
        </w:rPr>
        <w:drawing>
          <wp:inline distT="0" distB="0" distL="0" distR="0">
            <wp:extent cx="5972810" cy="3988115"/>
            <wp:effectExtent l="0" t="0" r="0" b="0"/>
            <wp:docPr id="7" name="Image 7" descr="P:\Private\Taff\These\Redaction\2_WholePlotTrajectories\Submission_Jecol\NMDSpl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rivate\Taff\These\Redaction\2_WholePlotTrajectories\Submission_Jecol\NMDSpl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88115"/>
                    </a:xfrm>
                    <a:prstGeom prst="rect">
                      <a:avLst/>
                    </a:prstGeom>
                    <a:noFill/>
                    <a:ln>
                      <a:noFill/>
                    </a:ln>
                  </pic:spPr>
                </pic:pic>
              </a:graphicData>
            </a:graphic>
          </wp:inline>
        </w:drawing>
      </w:r>
    </w:p>
    <w:p w:rsidR="003C3AD8" w:rsidRPr="000A30E5" w:rsidRDefault="00A74CDE" w:rsidP="00A74CDE">
      <w:pPr>
        <w:pStyle w:val="ImageCaption"/>
        <w:spacing w:after="0" w:line="480" w:lineRule="auto"/>
        <w:ind w:firstLine="142"/>
        <w:jc w:val="both"/>
        <w:rPr>
          <w:rFonts w:ascii="Arial" w:hAnsi="Arial" w:cs="Arial"/>
          <w:i w:val="0"/>
          <w:sz w:val="22"/>
          <w:szCs w:val="22"/>
        </w:rPr>
      </w:pPr>
      <w:r w:rsidRPr="000A30E5">
        <w:rPr>
          <w:rFonts w:ascii="Arial" w:hAnsi="Arial" w:cs="Arial"/>
          <w:b/>
          <w:i w:val="0"/>
          <w:sz w:val="22"/>
          <w:szCs w:val="22"/>
        </w:rPr>
        <w:t>Figure 1</w:t>
      </w:r>
      <w:r w:rsidR="00134383" w:rsidRPr="000A30E5">
        <w:rPr>
          <w:rFonts w:ascii="Arial" w:hAnsi="Arial" w:cs="Arial"/>
          <w:i w:val="0"/>
          <w:sz w:val="22"/>
          <w:szCs w:val="22"/>
        </w:rPr>
        <w:t>.</w:t>
      </w:r>
      <w:r w:rsidRPr="000A30E5">
        <w:rPr>
          <w:rFonts w:ascii="Arial" w:hAnsi="Arial" w:cs="Arial"/>
          <w:i w:val="0"/>
          <w:sz w:val="22"/>
          <w:szCs w:val="22"/>
        </w:rPr>
        <w:t xml:space="preserve"> Plot trajectories in terms of </w:t>
      </w:r>
      <w:del w:id="398" w:author="Ariane Mirabel" w:date="2018-10-15T10:27:00Z">
        <w:r w:rsidRPr="000A30E5" w:rsidDel="00C66C54">
          <w:rPr>
            <w:rFonts w:ascii="Arial" w:hAnsi="Arial" w:cs="Arial"/>
            <w:i w:val="0"/>
            <w:sz w:val="22"/>
            <w:szCs w:val="22"/>
          </w:rPr>
          <w:delText xml:space="preserve">flora </w:delText>
        </w:r>
      </w:del>
      <w:ins w:id="399" w:author="Ariane Mirabel" w:date="2018-10-15T10:27:00Z">
        <w:r w:rsidR="00C66C54">
          <w:rPr>
            <w:rFonts w:ascii="Arial" w:hAnsi="Arial" w:cs="Arial"/>
            <w:i w:val="0"/>
            <w:sz w:val="22"/>
            <w:szCs w:val="22"/>
          </w:rPr>
          <w:t>taxonomic</w:t>
        </w:r>
        <w:r w:rsidR="00C66C54" w:rsidRPr="000A30E5">
          <w:rPr>
            <w:rFonts w:ascii="Arial" w:hAnsi="Arial" w:cs="Arial"/>
            <w:i w:val="0"/>
            <w:sz w:val="22"/>
            <w:szCs w:val="22"/>
          </w:rPr>
          <w:t xml:space="preserve"> </w:t>
        </w:r>
      </w:ins>
      <w:r w:rsidRPr="000A30E5">
        <w:rPr>
          <w:rFonts w:ascii="Arial" w:hAnsi="Arial" w:cs="Arial"/>
          <w:i w:val="0"/>
          <w:sz w:val="22"/>
          <w:szCs w:val="22"/>
        </w:rPr>
        <w:t xml:space="preserve">composition </w:t>
      </w:r>
      <w:ins w:id="400" w:author="Ariane Mirabel" w:date="2018-10-15T10:27:00Z">
        <w:r w:rsidR="00C66C54" w:rsidRPr="000A30E5">
          <w:rPr>
            <w:rFonts w:ascii="Arial" w:hAnsi="Arial" w:cs="Arial"/>
            <w:i w:val="0"/>
            <w:sz w:val="22"/>
            <w:szCs w:val="22"/>
          </w:rPr>
          <w:t>(</w:t>
        </w:r>
        <w:r w:rsidR="00C66C54" w:rsidRPr="000A30E5">
          <w:rPr>
            <w:rFonts w:ascii="Arial" w:hAnsi="Arial" w:cs="Arial"/>
            <w:b/>
            <w:i w:val="0"/>
            <w:sz w:val="22"/>
            <w:szCs w:val="22"/>
          </w:rPr>
          <w:t>a</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and functional composition (</w:t>
        </w:r>
        <w:r w:rsidR="00C66C54" w:rsidRPr="000A30E5">
          <w:rPr>
            <w:rFonts w:ascii="Arial" w:hAnsi="Arial" w:cs="Arial"/>
            <w:b/>
            <w:i w:val="0"/>
            <w:sz w:val="22"/>
            <w:szCs w:val="22"/>
          </w:rPr>
          <w:t>b</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w:t>
        </w:r>
      </w:ins>
      <w:del w:id="401" w:author="Ariane Mirabel" w:date="2018-10-15T10:27:00Z">
        <w:r w:rsidRPr="000A30E5" w:rsidDel="00C66C54">
          <w:rPr>
            <w:rFonts w:ascii="Arial" w:hAnsi="Arial" w:cs="Arial"/>
            <w:i w:val="0"/>
            <w:sz w:val="22"/>
            <w:szCs w:val="22"/>
          </w:rPr>
          <w:delText xml:space="preserve">(left panels </w:delText>
        </w:r>
        <w:r w:rsidRPr="000A30E5" w:rsidDel="00C66C54">
          <w:rPr>
            <w:rFonts w:ascii="Arial" w:hAnsi="Arial" w:cs="Arial"/>
            <w:b/>
            <w:i w:val="0"/>
            <w:sz w:val="22"/>
            <w:szCs w:val="22"/>
          </w:rPr>
          <w:delText>(a)</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functional composition (right panels </w:delText>
        </w:r>
        <w:r w:rsidRPr="000A30E5" w:rsidDel="00C66C54">
          <w:rPr>
            <w:rFonts w:ascii="Arial" w:hAnsi="Arial" w:cs="Arial"/>
            <w:b/>
            <w:i w:val="0"/>
            <w:sz w:val="22"/>
            <w:szCs w:val="22"/>
          </w:rPr>
          <w:delText>(b)</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Pr="000A30E5" w:rsidDel="00C66C54">
          <w:rPr>
            <w:rFonts w:ascii="Arial" w:hAnsi="Arial" w:cs="Arial"/>
            <w:i w:val="0"/>
            <w:sz w:val="22"/>
            <w:szCs w:val="22"/>
          </w:rPr>
          <w:delText>)</w:delText>
        </w:r>
      </w:del>
      <w:r w:rsidRPr="000A30E5">
        <w:rPr>
          <w:rFonts w:ascii="Arial" w:hAnsi="Arial" w:cs="Arial"/>
          <w:i w:val="0"/>
          <w:sz w:val="22"/>
          <w:szCs w:val="22"/>
        </w:rPr>
        <w:t xml:space="preserve"> in a two-dimensional NMDS </w:t>
      </w:r>
      <w:del w:id="402" w:author="Ariane Mirabel" w:date="2018-11-29T10:27:00Z">
        <w:r w:rsidRPr="000A30E5" w:rsidDel="00745C53">
          <w:rPr>
            <w:rFonts w:ascii="Arial" w:hAnsi="Arial" w:cs="Arial"/>
            <w:i w:val="0"/>
            <w:sz w:val="22"/>
            <w:szCs w:val="22"/>
          </w:rPr>
          <w:delText>space</w:delText>
        </w:r>
      </w:del>
      <w:ins w:id="403" w:author="Ariane Mirabel" w:date="2018-11-29T10:27:00Z">
        <w:r w:rsidR="00745C53">
          <w:rPr>
            <w:rFonts w:ascii="Arial" w:hAnsi="Arial" w:cs="Arial"/>
            <w:i w:val="0"/>
            <w:sz w:val="22"/>
            <w:szCs w:val="22"/>
          </w:rPr>
          <w:t>plan</w:t>
        </w:r>
      </w:ins>
      <w:r w:rsidRPr="000A30E5">
        <w:rPr>
          <w:rFonts w:ascii="Arial" w:hAnsi="Arial" w:cs="Arial"/>
          <w:i w:val="0"/>
          <w:sz w:val="22"/>
          <w:szCs w:val="22"/>
        </w:rPr>
        <w:t xml:space="preserve">. Lower </w:t>
      </w:r>
      <w:ins w:id="404" w:author="Ariane Mirabel" w:date="2018-10-15T10:27:00Z">
        <w:r w:rsidR="00C66C54" w:rsidRPr="000A30E5">
          <w:rPr>
            <w:rFonts w:ascii="Arial" w:hAnsi="Arial" w:cs="Arial"/>
            <w:i w:val="0"/>
            <w:sz w:val="22"/>
            <w:szCs w:val="22"/>
          </w:rPr>
          <w:t>panels (</w:t>
        </w:r>
        <w:r w:rsidR="00C66C54" w:rsidRPr="000A30E5">
          <w:rPr>
            <w:rFonts w:ascii="Arial" w:hAnsi="Arial" w:cs="Arial"/>
            <w:b/>
            <w:i w:val="0"/>
            <w:sz w:val="22"/>
            <w:szCs w:val="22"/>
          </w:rPr>
          <w:t>c</w:t>
        </w:r>
        <w:r w:rsidR="00C66C54">
          <w:rPr>
            <w:rFonts w:ascii="Arial" w:hAnsi="Arial" w:cs="Arial"/>
            <w:b/>
            <w:i w:val="0"/>
            <w:sz w:val="22"/>
            <w:szCs w:val="22"/>
          </w:rPr>
          <w:t>.</w:t>
        </w:r>
        <w:r w:rsidR="00C66C54" w:rsidRPr="000A30E5">
          <w:rPr>
            <w:rFonts w:ascii="Arial" w:hAnsi="Arial" w:cs="Arial"/>
            <w:i w:val="0"/>
            <w:sz w:val="22"/>
            <w:szCs w:val="22"/>
          </w:rPr>
          <w:t xml:space="preserve"> and </w:t>
        </w:r>
        <w:r w:rsidR="00C66C54" w:rsidRPr="000A30E5">
          <w:rPr>
            <w:rFonts w:ascii="Arial" w:hAnsi="Arial" w:cs="Arial"/>
            <w:b/>
            <w:i w:val="0"/>
            <w:sz w:val="22"/>
            <w:szCs w:val="22"/>
          </w:rPr>
          <w:t>d</w:t>
        </w:r>
        <w:r w:rsidR="00C66C54">
          <w:rPr>
            <w:rFonts w:ascii="Arial" w:hAnsi="Arial" w:cs="Arial"/>
            <w:b/>
            <w:i w:val="0"/>
            <w:sz w:val="22"/>
            <w:szCs w:val="22"/>
          </w:rPr>
          <w:t>.</w:t>
        </w:r>
        <w:r w:rsidR="00C66C54" w:rsidRPr="000A30E5">
          <w:rPr>
            <w:rFonts w:ascii="Arial" w:hAnsi="Arial" w:cs="Arial"/>
            <w:i w:val="0"/>
            <w:sz w:val="22"/>
            <w:szCs w:val="22"/>
          </w:rPr>
          <w:t xml:space="preserve">) </w:t>
        </w:r>
      </w:ins>
      <w:del w:id="405" w:author="Ariane Mirabel" w:date="2018-10-15T10:27:00Z">
        <w:r w:rsidRPr="000A30E5" w:rsidDel="00C66C54">
          <w:rPr>
            <w:rFonts w:ascii="Arial" w:hAnsi="Arial" w:cs="Arial"/>
            <w:i w:val="0"/>
            <w:sz w:val="22"/>
            <w:szCs w:val="22"/>
          </w:rPr>
          <w:delText>panels (</w:delText>
        </w:r>
        <w:r w:rsidRPr="000A30E5" w:rsidDel="00C66C54">
          <w:rPr>
            <w:rFonts w:ascii="Arial" w:hAnsi="Arial" w:cs="Arial"/>
            <w:b/>
            <w:i w:val="0"/>
            <w:sz w:val="22"/>
            <w:szCs w:val="22"/>
          </w:rPr>
          <w:delText>(c)</w:delText>
        </w:r>
        <w:r w:rsidRPr="000A30E5" w:rsidDel="00C66C54">
          <w:rPr>
            <w:rFonts w:ascii="Arial" w:hAnsi="Arial" w:cs="Arial"/>
            <w:i w:val="0"/>
            <w:sz w:val="22"/>
            <w:szCs w:val="22"/>
          </w:rPr>
          <w:delText xml:space="preserve"> and </w:delText>
        </w:r>
        <w:r w:rsidRPr="000A30E5" w:rsidDel="00C66C54">
          <w:rPr>
            <w:rFonts w:ascii="Arial" w:hAnsi="Arial" w:cs="Arial"/>
            <w:b/>
            <w:i w:val="0"/>
            <w:sz w:val="22"/>
            <w:szCs w:val="22"/>
          </w:rPr>
          <w:delText>(d)</w:delText>
        </w:r>
        <w:r w:rsidR="00E85C11" w:rsidRPr="000A30E5" w:rsidDel="00C66C54">
          <w:rPr>
            <w:rFonts w:ascii="Arial" w:hAnsi="Arial" w:cs="Arial"/>
            <w:i w:val="0"/>
            <w:sz w:val="22"/>
            <w:szCs w:val="22"/>
          </w:rPr>
          <w:delText>)</w:delText>
        </w:r>
        <w:r w:rsidRPr="000A30E5" w:rsidDel="00C66C54">
          <w:rPr>
            <w:rFonts w:ascii="Arial" w:hAnsi="Arial" w:cs="Arial"/>
            <w:i w:val="0"/>
            <w:sz w:val="22"/>
            <w:szCs w:val="22"/>
          </w:rPr>
          <w:delText xml:space="preserve"> </w:delText>
        </w:r>
      </w:del>
      <w:r w:rsidRPr="000A30E5">
        <w:rPr>
          <w:rFonts w:ascii="Arial" w:hAnsi="Arial" w:cs="Arial"/>
          <w:i w:val="0"/>
          <w:sz w:val="22"/>
          <w:szCs w:val="22"/>
        </w:rPr>
        <w:t xml:space="preserve">represent the </w:t>
      </w:r>
      <w:r w:rsidR="00756908" w:rsidRPr="000A30E5">
        <w:rPr>
          <w:rFonts w:ascii="Arial" w:hAnsi="Arial" w:cs="Arial"/>
          <w:i w:val="0"/>
          <w:sz w:val="22"/>
          <w:szCs w:val="22"/>
        </w:rPr>
        <w:t>Euclidean</w:t>
      </w:r>
      <w:r w:rsidRPr="000A30E5">
        <w:rPr>
          <w:rFonts w:ascii="Arial" w:hAnsi="Arial" w:cs="Arial"/>
          <w:i w:val="0"/>
          <w:sz w:val="22"/>
          <w:szCs w:val="22"/>
        </w:rPr>
        <w:t xml:space="preserve"> distance to initial condit</w:t>
      </w:r>
      <w:r w:rsidR="00E85C11" w:rsidRPr="000A30E5">
        <w:rPr>
          <w:rFonts w:ascii="Arial" w:hAnsi="Arial" w:cs="Arial"/>
          <w:i w:val="0"/>
          <w:sz w:val="22"/>
          <w:szCs w:val="22"/>
        </w:rPr>
        <w:t>ion along the 30 sampled years.</w:t>
      </w:r>
    </w:p>
    <w:p w:rsidR="00134383" w:rsidRPr="00134383" w:rsidRDefault="00134383" w:rsidP="00A74CDE">
      <w:pPr>
        <w:pStyle w:val="ImageCaption"/>
        <w:spacing w:after="0" w:line="480" w:lineRule="auto"/>
        <w:ind w:firstLine="142"/>
        <w:jc w:val="both"/>
        <w:rPr>
          <w:rFonts w:ascii="Arial" w:hAnsi="Arial" w:cs="Arial"/>
          <w:i w:val="0"/>
        </w:rPr>
      </w:pPr>
    </w:p>
    <w:p w:rsidR="00C66C54" w:rsidRDefault="00C66C54" w:rsidP="00C66C54">
      <w:pPr>
        <w:pStyle w:val="Corpsdetexte"/>
        <w:spacing w:before="0" w:after="0" w:line="480" w:lineRule="auto"/>
        <w:ind w:firstLine="142"/>
        <w:jc w:val="both"/>
        <w:rPr>
          <w:ins w:id="406" w:author="Ariane Mirabel" w:date="2018-10-15T10:27:00Z"/>
        </w:rPr>
      </w:pPr>
      <w:ins w:id="407" w:author="Ariane Mirabel" w:date="2018-10-15T10:27:00Z">
        <w:r>
          <w:t>Community CWM average value of all traits and seed mass proportions followed unimodal trajectories, either stabilizing or returning towards their initial values, to the exception of leaf chlorophyll content, which continued to increase for some T3 and T2 plots 30 years after disturbance.</w:t>
        </w:r>
      </w:ins>
    </w:p>
    <w:p w:rsidR="003C3AD8" w:rsidDel="00C66C54" w:rsidRDefault="00C66C54" w:rsidP="00A74CDE">
      <w:pPr>
        <w:pStyle w:val="Corpsdetexte"/>
        <w:spacing w:before="0" w:after="0" w:line="480" w:lineRule="auto"/>
        <w:ind w:firstLine="142"/>
        <w:jc w:val="both"/>
        <w:rPr>
          <w:del w:id="408" w:author="Ariane Mirabel" w:date="2018-10-15T10:27:00Z"/>
        </w:rPr>
      </w:pPr>
      <w:ins w:id="409" w:author="Ariane Mirabel" w:date="2018-10-15T10:27:00Z">
        <w:r>
          <w:t xml:space="preserve">Community CWM average value of </w:t>
        </w:r>
      </w:ins>
      <w:del w:id="410" w:author="Ariane Mirabel" w:date="2018-10-15T10:27:00Z">
        <w:r w:rsidR="00A74CDE" w:rsidDel="00C66C54">
          <w:delText>Except for leaf chlorophyll content, which continued to increase for some T3 and T2 plots 30 years after disturbance, all traits and seed mass proportions followed unimodal trajectories either stabilizing or returning towards their initial values.</w:delText>
        </w:r>
      </w:del>
    </w:p>
    <w:p w:rsidR="003C3AD8" w:rsidRDefault="00A74CDE" w:rsidP="00A74CDE">
      <w:pPr>
        <w:pStyle w:val="Corpsdetexte"/>
        <w:spacing w:before="0" w:after="0" w:line="480" w:lineRule="auto"/>
        <w:ind w:firstLine="142"/>
        <w:jc w:val="both"/>
      </w:pPr>
      <w:r>
        <w:t>Maximum height at adult stage (</w:t>
      </w:r>
      <w:r>
        <w:rPr>
          <w:i/>
        </w:rPr>
        <w:t>Hmax</w:t>
      </w:r>
      <w:r>
        <w:t>), leaf toughness and wood specific gravity (</w:t>
      </w:r>
      <w:r>
        <w:rPr>
          <w:i/>
        </w:rPr>
        <w:t>WSG</w:t>
      </w:r>
      <w:r>
        <w:t xml:space="preserve">) first decreased and then slightly increased but remained </w:t>
      </w:r>
      <w:r>
        <w:lastRenderedPageBreak/>
        <w:t>significantly lower than their initial value (Fig</w:t>
      </w:r>
      <w:r w:rsidR="008A32DD">
        <w:t>.</w:t>
      </w:r>
      <w:r>
        <w:t xml:space="preserve"> 2). On the other side, Bark thickness and specific leaf area (</w:t>
      </w:r>
      <w:r>
        <w:rPr>
          <w:i/>
        </w:rPr>
        <w:t>SLA</w:t>
      </w:r>
      <w:r>
        <w:t xml:space="preserve">) increased and while </w:t>
      </w:r>
      <w:r w:rsidR="00681E36">
        <w:t xml:space="preserve">bark thickness </w:t>
      </w:r>
      <w:r>
        <w:t xml:space="preserve">remained substantially high after 30 years, </w:t>
      </w:r>
      <w:r>
        <w:rPr>
          <w:i/>
        </w:rPr>
        <w:t>SLA</w:t>
      </w:r>
      <w:r>
        <w:t xml:space="preserve"> had almost recovered</w:t>
      </w:r>
      <w:ins w:id="411" w:author="Ariane Mirabel" w:date="2018-10-15T10:28:00Z">
        <w:r w:rsidR="00C66C54">
          <w:t xml:space="preserve"> to</w:t>
        </w:r>
      </w:ins>
      <w:r>
        <w:t xml:space="preserve"> its initial value. For all traits, the maximum difference </w:t>
      </w:r>
      <w:ins w:id="412" w:author="Ariane Mirabel" w:date="2018-10-15T10:28:00Z">
        <w:r w:rsidR="00C66C54">
          <w:t xml:space="preserve">from their </w:t>
        </w:r>
      </w:ins>
      <w:del w:id="413" w:author="Ariane Mirabel" w:date="2018-10-15T10:28:00Z">
        <w:r w:rsidDel="00C66C54">
          <w:delText xml:space="preserve">to </w:delText>
        </w:r>
      </w:del>
      <w:r>
        <w:t>initial value</w:t>
      </w:r>
      <w:ins w:id="414" w:author="Ariane Mirabel" w:date="2018-10-15T10:28:00Z">
        <w:r w:rsidR="00C66C54">
          <w:t>s</w:t>
        </w:r>
      </w:ins>
      <w:r>
        <w:t xml:space="preserve"> was correlated to the disturbance intensity</w:t>
      </w:r>
      <w:ins w:id="415" w:author="Ariane Mirabel" w:date="2018-10-15T10:29:00Z">
        <w:r w:rsidR="00C66C54">
          <w:t xml:space="preserve">. </w:t>
        </w:r>
        <w:r w:rsidR="00C66C54" w:rsidRPr="00C13762">
          <w:t>Pos</w:t>
        </w:r>
        <w:r w:rsidR="00C66C54" w:rsidRPr="00A571BD">
          <w:t>itive correlation</w:t>
        </w:r>
        <w:r w:rsidR="00C66C54">
          <w:t>s were observed for Leaf thickness, chlorophyll content, SLA and bark thickness</w:t>
        </w:r>
      </w:ins>
      <w:r>
        <w:t xml:space="preserve"> (</w:t>
      </w:r>
      <m:oMath>
        <m:sSubSup>
          <m:sSubSupPr>
            <m:ctrlPr>
              <w:rPr>
                <w:rFonts w:ascii="Cambria Math" w:hAnsi="Cambria Math"/>
              </w:rPr>
            </m:ctrlPr>
          </m:sSubSupPr>
          <m:e>
            <m:r>
              <w:rPr>
                <w:rFonts w:ascii="Cambria Math" w:hAnsi="Cambria Math"/>
              </w:rPr>
              <m:t>ρ</m:t>
            </m:r>
          </m:e>
          <m:sub>
            <m:r>
              <w:ins w:id="416" w:author="Ariane Mirabel" w:date="2018-10-15T10:28:00Z">
                <w:rPr>
                  <w:rFonts w:ascii="Cambria Math" w:hAnsi="Cambria Math"/>
                </w:rPr>
                <m:t>S</m:t>
              </w:ins>
            </m:r>
            <m:r>
              <w:del w:id="417" w:author="Ariane Mirabel" w:date="2018-10-15T10:28:00Z">
                <w:rPr>
                  <w:rFonts w:ascii="Cambria Math" w:hAnsi="Cambria Math"/>
                </w:rPr>
                <m:t>s</m:t>
              </w:del>
            </m:r>
            <m:r>
              <w:rPr>
                <w:rFonts w:ascii="Cambria Math" w:hAnsi="Cambria Math"/>
              </w:rPr>
              <m:t>pearman</m:t>
            </m:r>
          </m:sub>
          <m:sup>
            <m:r>
              <w:rPr>
                <w:rFonts w:ascii="Cambria Math" w:hAnsi="Cambria Math"/>
              </w:rPr>
              <m:t>Leaf thickness</m:t>
            </m:r>
          </m:sup>
        </m:sSubSup>
        <m:r>
          <w:rPr>
            <w:rFonts w:ascii="Cambria Math" w:hAnsi="Cambria Math"/>
          </w:rPr>
          <m:t>=0.76</m:t>
        </m:r>
      </m:oMath>
      <w:r>
        <w:t xml:space="preserve">, </w:t>
      </w:r>
      <m:oMath>
        <m:sSubSup>
          <m:sSubSupPr>
            <m:ctrlPr>
              <w:rPr>
                <w:rFonts w:ascii="Cambria Math" w:hAnsi="Cambria Math"/>
              </w:rPr>
            </m:ctrlPr>
          </m:sSubSupPr>
          <m:e>
            <m:r>
              <w:rPr>
                <w:rFonts w:ascii="Cambria Math" w:hAnsi="Cambria Math"/>
              </w:rPr>
              <m:t>ρ</m:t>
            </m:r>
          </m:e>
          <m:sub>
            <m:r>
              <w:ins w:id="418" w:author="Ariane Mirabel" w:date="2018-10-15T10:29:00Z">
                <w:rPr>
                  <w:rFonts w:ascii="Cambria Math" w:hAnsi="Cambria Math"/>
                </w:rPr>
                <m:t>S</m:t>
              </w:ins>
            </m:r>
            <m:r>
              <w:del w:id="419" w:author="Ariane Mirabel" w:date="2018-10-15T10:29:00Z">
                <w:rPr>
                  <w:rFonts w:ascii="Cambria Math" w:hAnsi="Cambria Math"/>
                </w:rPr>
                <m:t>s</m:t>
              </w:del>
            </m:r>
            <m:r>
              <w:rPr>
                <w:rFonts w:ascii="Cambria Math" w:hAnsi="Cambria Math"/>
              </w:rPr>
              <m:t>pearman</m:t>
            </m:r>
          </m:sub>
          <m:sup>
            <m:r>
              <w:rPr>
                <w:rFonts w:ascii="Cambria Math" w:hAnsi="Cambria Math"/>
              </w:rPr>
              <m:t>Chlorophyll content</m:t>
            </m:r>
          </m:sup>
        </m:sSubSup>
        <m:r>
          <w:rPr>
            <w:rFonts w:ascii="Cambria Math" w:hAnsi="Cambria Math"/>
          </w:rPr>
          <m:t>=0.60</m:t>
        </m:r>
      </m:oMath>
      <w:ins w:id="420" w:author="Ariane Mirabel" w:date="2018-10-15T10:29:00Z">
        <w:r w:rsidR="00C66C54">
          <w:rPr>
            <w:rFonts w:eastAsiaTheme="minorEastAsia"/>
          </w:rPr>
          <w:t>,</w:t>
        </w:r>
      </w:ins>
      <w:del w:id="421"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r>
            <w:rPr>
              <w:rFonts w:ascii="Cambria Math" w:hAnsi="Cambria Math"/>
            </w:rPr>
            <m:t>=-0.53</m:t>
          </m:r>
        </m:oMath>
        <w:r w:rsidDel="00C66C54">
          <w:delText>,</w:delText>
        </w:r>
      </w:del>
      <w:r>
        <w:t xml:space="preserve"> </w:t>
      </w:r>
      <m:oMath>
        <m:sSubSup>
          <m:sSubSupPr>
            <m:ctrlPr>
              <w:rPr>
                <w:rFonts w:ascii="Cambria Math" w:hAnsi="Cambria Math"/>
              </w:rPr>
            </m:ctrlPr>
          </m:sSubSupPr>
          <m:e>
            <m:r>
              <w:rPr>
                <w:rFonts w:ascii="Cambria Math" w:hAnsi="Cambria Math"/>
              </w:rPr>
              <m:t>ρ</m:t>
            </m:r>
          </m:e>
          <m:sub>
            <m:r>
              <w:ins w:id="422" w:author="Ariane Mirabel" w:date="2018-10-15T10:29:00Z">
                <w:rPr>
                  <w:rFonts w:ascii="Cambria Math" w:hAnsi="Cambria Math"/>
                </w:rPr>
                <m:t>S</m:t>
              </w:ins>
            </m:r>
            <m:r>
              <w:del w:id="423" w:author="Ariane Mirabel" w:date="2018-10-15T10:29:00Z">
                <w:rPr>
                  <w:rFonts w:ascii="Cambria Math" w:hAnsi="Cambria Math"/>
                </w:rPr>
                <m:t>s</m:t>
              </w:del>
            </m:r>
            <m:r>
              <w:rPr>
                <w:rFonts w:ascii="Cambria Math" w:hAnsi="Cambria Math"/>
              </w:rPr>
              <m:t>pearman</m:t>
            </m:r>
          </m:sub>
          <m:sup>
            <m:r>
              <w:rPr>
                <w:rFonts w:ascii="Cambria Math" w:hAnsi="Cambria Math"/>
              </w:rPr>
              <m:t>SLA</m:t>
            </m:r>
          </m:sup>
        </m:sSubSup>
        <m:r>
          <w:rPr>
            <w:rFonts w:ascii="Cambria Math" w:hAnsi="Cambria Math"/>
          </w:rPr>
          <m:t>=0.93</m:t>
        </m:r>
      </m:oMath>
      <w:del w:id="424"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WSG</m:t>
              </m:r>
            </m:sup>
          </m:sSubSup>
          <m:r>
            <w:rPr>
              <w:rFonts w:ascii="Cambria Math" w:hAnsi="Cambria Math"/>
            </w:rPr>
            <m:t>=-0.75</m:t>
          </m:r>
        </m:oMath>
        <w:r w:rsidDel="00C66C54">
          <w:delText>,</w:delText>
        </w:r>
      </w:del>
      <w:ins w:id="425" w:author="Ariane Mirabel" w:date="2018-10-15T10:29:00Z">
        <w:r w:rsidR="00C66C54">
          <w:t>,</w:t>
        </w:r>
      </w:ins>
      <w:r>
        <w:t xml:space="preserve"> </w:t>
      </w:r>
      <m:oMath>
        <m:sSubSup>
          <m:sSubSupPr>
            <m:ctrlPr>
              <w:rPr>
                <w:rFonts w:ascii="Cambria Math" w:hAnsi="Cambria Math"/>
              </w:rPr>
            </m:ctrlPr>
          </m:sSubSupPr>
          <m:e>
            <m:r>
              <w:rPr>
                <w:rFonts w:ascii="Cambria Math" w:hAnsi="Cambria Math"/>
              </w:rPr>
              <m:t>ρ</m:t>
            </m:r>
          </m:e>
          <m:sub>
            <m:r>
              <w:ins w:id="426" w:author="Ariane Mirabel" w:date="2018-10-15T10:29:00Z">
                <w:rPr>
                  <w:rFonts w:ascii="Cambria Math" w:hAnsi="Cambria Math"/>
                </w:rPr>
                <m:t>S</m:t>
              </w:ins>
            </m:r>
            <m:r>
              <w:del w:id="427" w:author="Ariane Mirabel" w:date="2018-10-15T10:29:00Z">
                <w:rPr>
                  <w:rFonts w:ascii="Cambria Math" w:hAnsi="Cambria Math"/>
                </w:rPr>
                <m:t>s</m:t>
              </w:del>
            </m:r>
            <m:r>
              <w:rPr>
                <w:rFonts w:ascii="Cambria Math" w:hAnsi="Cambria Math"/>
              </w:rPr>
              <m:t>pearman</m:t>
            </m:r>
          </m:sub>
          <m:sup>
            <m:r>
              <w:del w:id="428" w:author="Ariane Mirabel" w:date="2018-10-15T10:30:00Z">
                <w:rPr>
                  <w:rFonts w:ascii="Cambria Math" w:hAnsi="Cambria Math"/>
                </w:rPr>
                <m:t>Bark thickness</m:t>
              </w:del>
            </m:r>
            <m:r>
              <w:ins w:id="429" w:author="Ariane Mirabel" w:date="2018-10-16T09:10:00Z">
                <w:rPr>
                  <w:rFonts w:ascii="Cambria Math" w:hAnsi="Cambria Math"/>
                </w:rPr>
                <m:t>Bark thickness</m:t>
              </w:ins>
            </m:r>
          </m:sup>
        </m:sSubSup>
        <m:r>
          <w:rPr>
            <w:rFonts w:ascii="Cambria Math" w:hAnsi="Cambria Math"/>
          </w:rPr>
          <m:t>=0.71</m:t>
        </m:r>
      </m:oMath>
      <w:del w:id="430" w:author="Ariane Mirabel" w:date="2018-10-15T10:29:00Z">
        <w:r w:rsidDel="00C66C54">
          <w:delText xml:space="preserve">, </w:delText>
        </w:r>
        <m:oMath>
          <m:sSubSup>
            <m:sSubSupPr>
              <m:ctrlPr>
                <w:rPr>
                  <w:rFonts w:ascii="Cambria Math" w:hAnsi="Cambria Math"/>
                </w:rPr>
              </m:ctrlPr>
            </m:sSubSupPr>
            <m:e>
              <m:r>
                <w:rPr>
                  <w:rFonts w:ascii="Cambria Math" w:hAnsi="Cambria Math"/>
                </w:rPr>
                <m:t>ρ</m:t>
              </m:r>
            </m:e>
            <m:sub>
              <m:r>
                <w:rPr>
                  <w:rFonts w:ascii="Cambria Math" w:hAnsi="Cambria Math"/>
                </w:rPr>
                <m:t>spearman</m:t>
              </m:r>
            </m:sub>
            <m:sup>
              <m:r>
                <w:rPr>
                  <w:rFonts w:ascii="Cambria Math" w:hAnsi="Cambria Math"/>
                </w:rPr>
                <m:t>Hmax</m:t>
              </m:r>
            </m:sup>
          </m:sSubSup>
          <m:r>
            <w:rPr>
              <w:rFonts w:ascii="Cambria Math" w:hAnsi="Cambria Math"/>
            </w:rPr>
            <m:t>=-0.40</m:t>
          </m:r>
        </m:oMath>
        <w:r w:rsidDel="00C66C54">
          <w:delText>)</w:delText>
        </w:r>
      </w:del>
      <w:ins w:id="431" w:author="Ariane Mirabel" w:date="2018-10-15T10:29:00Z">
        <w:r w:rsidR="00C66C54">
          <w:t>)</w:t>
        </w:r>
      </w:ins>
      <w:ins w:id="432" w:author="Ariane Mirabel" w:date="2018-10-15T10:30:00Z">
        <w:r w:rsidR="0045003D">
          <w:t>. Negative correlation was observed for Leaf toughness, WSG and Hmax</w:t>
        </w:r>
      </w:ins>
      <w:ins w:id="433" w:author="Ariane Mirabel" w:date="2018-10-15T10:35:00Z">
        <w:r w:rsidR="00351FE7">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Spearman</m:t>
              </m:r>
            </m:sub>
            <m:sup>
              <m:r>
                <w:rPr>
                  <w:rFonts w:ascii="Cambria Math" w:hAnsi="Cambria Math"/>
                </w:rPr>
                <m:t>Leaf toughness</m:t>
              </m:r>
            </m:sup>
          </m:sSubSup>
        </m:oMath>
      </w:ins>
      <m:oMath>
        <m:r>
          <w:ins w:id="434" w:author="Ariane Mirabel" w:date="2018-10-15T10:36:00Z">
            <w:rPr>
              <w:rFonts w:ascii="Cambria Math" w:hAnsi="Cambria Math"/>
            </w:rPr>
            <m:t>= -0.53</m:t>
          </w:ins>
        </m:r>
      </m:oMath>
      <w:ins w:id="435" w:author="Ariane Mirabel" w:date="2018-10-15T10:36:00Z">
        <w:r w:rsidR="00810B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WSG</m:t>
              </m:r>
            </m:sup>
          </m:sSubSup>
          <m:r>
            <w:rPr>
              <w:rFonts w:ascii="Cambria Math" w:eastAsiaTheme="minorEastAsia" w:hAnsi="Cambria Math"/>
            </w:rPr>
            <m:t>=-0.75</m:t>
          </m:r>
        </m:oMath>
      </w:ins>
      <w:ins w:id="436" w:author="Ariane Mirabel" w:date="2018-10-15T10:37:00Z">
        <w:r w:rsidR="00810B4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Spearman</m:t>
              </m:r>
            </m:sub>
            <m:sup>
              <m:r>
                <w:rPr>
                  <w:rFonts w:ascii="Cambria Math" w:eastAsiaTheme="minorEastAsia" w:hAnsi="Cambria Math"/>
                </w:rPr>
                <m:t>Hmax</m:t>
              </m:r>
            </m:sup>
          </m:sSubSup>
          <m:r>
            <w:rPr>
              <w:rFonts w:ascii="Cambria Math" w:eastAsiaTheme="minorEastAsia" w:hAnsi="Cambria Math"/>
            </w:rPr>
            <m:t>= -0.40</m:t>
          </m:r>
        </m:oMath>
      </w:ins>
      <w:ins w:id="437" w:author="Ariane Mirabel" w:date="2018-10-15T10:35:00Z">
        <w:r w:rsidR="00351FE7">
          <w:rPr>
            <w:rFonts w:eastAsiaTheme="minorEastAsia"/>
          </w:rPr>
          <w:t>)</w:t>
        </w:r>
        <w:r w:rsidR="00351FE7">
          <w:t>.</w:t>
        </w:r>
      </w:ins>
      <w:ins w:id="438" w:author="Ariane Mirabel" w:date="2018-10-15T10:38:00Z">
        <w:r w:rsidR="00E635F4">
          <w:t xml:space="preserve"> </w:t>
        </w:r>
      </w:ins>
      <w:del w:id="439" w:author="Ariane Mirabel" w:date="2018-10-15T10:29:00Z">
        <w:r w:rsidDel="00C66C54">
          <w:delText xml:space="preserve">. </w:delText>
        </w:r>
      </w:del>
      <w:r>
        <w:t xml:space="preserve">The proportions of the three lightest seed mass classes increased in all disturbed plots, and decreased after 30 years for the lightest class while it stabilized for the two other (Supp. Mat. </w:t>
      </w:r>
      <w:r w:rsidR="008A32DD">
        <w:t>–</w:t>
      </w:r>
      <w:r>
        <w:t xml:space="preserve"> Fig</w:t>
      </w:r>
      <w:r w:rsidR="008A32DD">
        <w:t>.</w:t>
      </w:r>
      <w:r>
        <w:t xml:space="preserve"> S2).</w:t>
      </w:r>
    </w:p>
    <w:p w:rsidR="003C3AD8" w:rsidRDefault="00AB6B50" w:rsidP="00AB6B50">
      <w:pPr>
        <w:pStyle w:val="FigurewithCaption"/>
        <w:spacing w:after="0" w:line="480" w:lineRule="auto"/>
        <w:ind w:firstLine="142"/>
        <w:jc w:val="center"/>
      </w:pPr>
      <w:r w:rsidRPr="00AB6B50">
        <w:rPr>
          <w:noProof/>
          <w:lang w:val="fr-FR" w:eastAsia="fr-FR"/>
        </w:rPr>
        <w:drawing>
          <wp:inline distT="0" distB="0" distL="0" distR="0">
            <wp:extent cx="5321627" cy="3686175"/>
            <wp:effectExtent l="0" t="0" r="0" b="0"/>
            <wp:docPr id="1" name="Image 1" descr="P:\Private\Taff\These\Redaction\2_WholePlotTrajectories\Submission_Jecol\C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These\Redaction\2_WholePlotTrajectories\Submission_Jecol\CW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81" cy="3690369"/>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2</w:t>
      </w:r>
      <w:r w:rsidR="00134383">
        <w:rPr>
          <w:rFonts w:ascii="Arial" w:hAnsi="Arial" w:cs="Arial"/>
          <w:b/>
          <w:i w:val="0"/>
          <w:sz w:val="22"/>
        </w:rPr>
        <w:t>.</w:t>
      </w:r>
      <w:r w:rsidRPr="00134383">
        <w:rPr>
          <w:rFonts w:ascii="Arial" w:hAnsi="Arial" w:cs="Arial"/>
          <w:i w:val="0"/>
          <w:sz w:val="22"/>
        </w:rPr>
        <w:t xml:space="preserve"> Trajectories of </w:t>
      </w:r>
      <w:del w:id="440" w:author="Ariane Mirabel" w:date="2018-10-16T09:11:00Z">
        <w:r w:rsidRPr="00134383" w:rsidDel="00630474">
          <w:rPr>
            <w:rFonts w:ascii="Arial" w:hAnsi="Arial" w:cs="Arial"/>
            <w:i w:val="0"/>
            <w:sz w:val="22"/>
          </w:rPr>
          <w:delText xml:space="preserve">the </w:delText>
        </w:r>
      </w:del>
      <w:del w:id="441" w:author="Ariane Mirabel" w:date="2018-10-12T12:24:00Z">
        <w:r w:rsidRPr="00134383" w:rsidDel="00565E17">
          <w:rPr>
            <w:rFonts w:ascii="Arial" w:hAnsi="Arial" w:cs="Arial"/>
            <w:i w:val="0"/>
            <w:sz w:val="22"/>
          </w:rPr>
          <w:delText xml:space="preserve">communities </w:delText>
        </w:r>
      </w:del>
      <w:ins w:id="442" w:author="Ariane Mirabel" w:date="2018-10-12T12:24:00Z">
        <w:r w:rsidR="00565E17" w:rsidRPr="00134383">
          <w:rPr>
            <w:rFonts w:ascii="Arial" w:hAnsi="Arial" w:cs="Arial"/>
            <w:i w:val="0"/>
            <w:sz w:val="22"/>
          </w:rPr>
          <w:t>communit</w:t>
        </w:r>
        <w:r w:rsidR="00565E17">
          <w:rPr>
            <w:rFonts w:ascii="Arial" w:hAnsi="Arial" w:cs="Arial"/>
            <w:i w:val="0"/>
            <w:sz w:val="22"/>
          </w:rPr>
          <w:t>y</w:t>
        </w:r>
        <w:r w:rsidR="00565E17" w:rsidRPr="00134383">
          <w:rPr>
            <w:rFonts w:ascii="Arial" w:hAnsi="Arial" w:cs="Arial"/>
            <w:i w:val="0"/>
            <w:sz w:val="22"/>
          </w:rPr>
          <w:t xml:space="preserve"> </w:t>
        </w:r>
      </w:ins>
      <w:r w:rsidRPr="00134383">
        <w:rPr>
          <w:rFonts w:ascii="Arial" w:hAnsi="Arial" w:cs="Arial"/>
          <w:i w:val="0"/>
          <w:sz w:val="22"/>
        </w:rPr>
        <w:t xml:space="preserve">weighted means over 30 years after disturbance of </w:t>
      </w:r>
      <w:ins w:id="443" w:author="Ariane Mirabel" w:date="2018-10-15T10:31:00Z">
        <w:r w:rsidR="0045003D">
          <w:rPr>
            <w:rFonts w:ascii="Arial" w:hAnsi="Arial" w:cs="Arial"/>
            <w:i w:val="0"/>
            <w:sz w:val="22"/>
          </w:rPr>
          <w:t>four</w:t>
        </w:r>
      </w:ins>
      <w:del w:id="444" w:author="Ariane Mirabel" w:date="2018-10-15T10:31:00Z">
        <w:r w:rsidRPr="00134383" w:rsidDel="0045003D">
          <w:rPr>
            <w:rFonts w:ascii="Arial" w:hAnsi="Arial" w:cs="Arial"/>
            <w:i w:val="0"/>
            <w:sz w:val="22"/>
          </w:rPr>
          <w:delText>4</w:delText>
        </w:r>
      </w:del>
      <w:r w:rsidRPr="00134383">
        <w:rPr>
          <w:rFonts w:ascii="Arial" w:hAnsi="Arial" w:cs="Arial"/>
          <w:i w:val="0"/>
          <w:sz w:val="22"/>
        </w:rPr>
        <w:t xml:space="preserve"> leaf traits (</w:t>
      </w:r>
      <w:r w:rsidRPr="00C018C1">
        <w:rPr>
          <w:rFonts w:ascii="Arial" w:hAnsi="Arial" w:cs="Arial"/>
          <w:i w:val="0"/>
          <w:sz w:val="22"/>
        </w:rPr>
        <w:t>Leaf thickness</w:t>
      </w:r>
      <w:r w:rsidR="00C018C1">
        <w:rPr>
          <w:rFonts w:ascii="Arial" w:hAnsi="Arial" w:cs="Arial"/>
          <w:i w:val="0"/>
          <w:sz w:val="22"/>
        </w:rPr>
        <w:t>,</w:t>
      </w:r>
      <w:r w:rsidRPr="00134383">
        <w:rPr>
          <w:rFonts w:ascii="Arial" w:hAnsi="Arial" w:cs="Arial"/>
          <w:i w:val="0"/>
          <w:sz w:val="22"/>
        </w:rPr>
        <w:t xml:space="preserve"> chlorophyll content, toughness, </w:t>
      </w:r>
      <w:r w:rsidR="00C018C1">
        <w:rPr>
          <w:rFonts w:ascii="Arial" w:hAnsi="Arial" w:cs="Arial"/>
          <w:i w:val="0"/>
          <w:sz w:val="22"/>
        </w:rPr>
        <w:t>and specific area</w:t>
      </w:r>
      <w:r w:rsidRPr="00134383">
        <w:rPr>
          <w:rFonts w:ascii="Arial" w:hAnsi="Arial" w:cs="Arial"/>
          <w:i w:val="0"/>
          <w:sz w:val="22"/>
        </w:rPr>
        <w:t xml:space="preserve">), </w:t>
      </w:r>
      <w:ins w:id="445" w:author="Ariane Mirabel" w:date="2018-10-15T10:31:00Z">
        <w:r w:rsidR="0045003D">
          <w:rPr>
            <w:rFonts w:ascii="Arial" w:hAnsi="Arial" w:cs="Arial"/>
            <w:i w:val="0"/>
            <w:sz w:val="22"/>
          </w:rPr>
          <w:t>two</w:t>
        </w:r>
      </w:ins>
      <w:del w:id="446" w:author="Ariane Mirabel" w:date="2018-10-15T10:31:00Z">
        <w:r w:rsidRPr="00134383" w:rsidDel="0045003D">
          <w:rPr>
            <w:rFonts w:ascii="Arial" w:hAnsi="Arial" w:cs="Arial"/>
            <w:i w:val="0"/>
            <w:sz w:val="22"/>
          </w:rPr>
          <w:delText>2</w:delText>
        </w:r>
      </w:del>
      <w:r w:rsidRPr="00134383">
        <w:rPr>
          <w:rFonts w:ascii="Arial" w:hAnsi="Arial" w:cs="Arial"/>
          <w:i w:val="0"/>
          <w:sz w:val="22"/>
        </w:rPr>
        <w:t xml:space="preserve"> stem traits (wood </w:t>
      </w:r>
      <w:r w:rsidRPr="00134383">
        <w:rPr>
          <w:rFonts w:ascii="Arial" w:hAnsi="Arial" w:cs="Arial"/>
          <w:i w:val="0"/>
          <w:sz w:val="22"/>
        </w:rPr>
        <w:lastRenderedPageBreak/>
        <w:t>specific gravity, and bark thickness) and one life history trait (Specifi</w:t>
      </w:r>
      <w:r w:rsidR="00C018C1">
        <w:rPr>
          <w:rFonts w:ascii="Arial" w:hAnsi="Arial" w:cs="Arial"/>
          <w:i w:val="0"/>
          <w:sz w:val="22"/>
        </w:rPr>
        <w:t>c maximum height at adult stage</w:t>
      </w:r>
      <w:r w:rsidRPr="00134383">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447" w:name="communities-richness-and-evenness"/>
      <w:bookmarkEnd w:id="447"/>
      <w:del w:id="448" w:author="Ariane Mirabel" w:date="2018-10-12T12:24:00Z">
        <w:r w:rsidRPr="00134383" w:rsidDel="00565E17">
          <w:rPr>
            <w:rFonts w:asciiTheme="minorHAnsi" w:eastAsiaTheme="minorHAnsi" w:hAnsiTheme="minorHAnsi" w:cstheme="minorBidi"/>
            <w:b w:val="0"/>
            <w:bCs w:val="0"/>
            <w:color w:val="auto"/>
            <w:sz w:val="24"/>
            <w:szCs w:val="24"/>
          </w:rPr>
          <w:delText xml:space="preserve">COMMUNITIES </w:delText>
        </w:r>
      </w:del>
      <w:ins w:id="449" w:author="Ariane Mirabel" w:date="2018-10-12T12:24:00Z">
        <w:r w:rsidR="00565E17" w:rsidRPr="00134383">
          <w:rPr>
            <w:rFonts w:asciiTheme="minorHAnsi" w:eastAsiaTheme="minorHAnsi" w:hAnsiTheme="minorHAnsi" w:cstheme="minorBidi"/>
            <w:b w:val="0"/>
            <w:bCs w:val="0"/>
            <w:color w:val="auto"/>
            <w:sz w:val="24"/>
            <w:szCs w:val="24"/>
          </w:rPr>
          <w:t>COMMUNIT</w:t>
        </w:r>
        <w:r w:rsidR="00565E17">
          <w:rPr>
            <w:rFonts w:asciiTheme="minorHAnsi" w:eastAsiaTheme="minorHAnsi" w:hAnsiTheme="minorHAnsi" w:cstheme="minorBidi"/>
            <w:b w:val="0"/>
            <w:bCs w:val="0"/>
            <w:color w:val="auto"/>
            <w:sz w:val="24"/>
            <w:szCs w:val="24"/>
          </w:rPr>
          <w:t>Y</w:t>
        </w:r>
        <w:r w:rsidR="00565E17" w:rsidRPr="00134383">
          <w:rPr>
            <w:rFonts w:asciiTheme="minorHAnsi" w:eastAsiaTheme="minorHAnsi" w:hAnsiTheme="minorHAnsi" w:cstheme="minorBidi"/>
            <w:b w:val="0"/>
            <w:bCs w:val="0"/>
            <w:color w:val="auto"/>
            <w:sz w:val="24"/>
            <w:szCs w:val="24"/>
          </w:rPr>
          <w:t xml:space="preserve"> </w:t>
        </w:r>
      </w:ins>
      <w:ins w:id="450" w:author="Ariane Mirabel" w:date="2018-10-16T08:28:00Z">
        <w:r w:rsidR="00566171">
          <w:rPr>
            <w:rFonts w:asciiTheme="minorHAnsi" w:eastAsiaTheme="minorHAnsi" w:hAnsiTheme="minorHAnsi" w:cstheme="minorBidi"/>
            <w:b w:val="0"/>
            <w:bCs w:val="0"/>
            <w:color w:val="auto"/>
            <w:sz w:val="24"/>
            <w:szCs w:val="24"/>
          </w:rPr>
          <w:t>TAXONOMIC AND FUNCTIONAL DIVERSITY</w:t>
        </w:r>
      </w:ins>
      <w:del w:id="451" w:author="Ariane Mirabel" w:date="2018-10-16T08:28:00Z">
        <w:r w:rsidRPr="00134383" w:rsidDel="00566171">
          <w:rPr>
            <w:rFonts w:asciiTheme="minorHAnsi" w:eastAsiaTheme="minorHAnsi" w:hAnsiTheme="minorHAnsi" w:cstheme="minorBidi"/>
            <w:b w:val="0"/>
            <w:bCs w:val="0"/>
            <w:color w:val="auto"/>
            <w:sz w:val="24"/>
            <w:szCs w:val="24"/>
          </w:rPr>
          <w:delText>RICHNESS AND EVENNESS</w:delText>
        </w:r>
      </w:del>
    </w:p>
    <w:p w:rsidR="003C3AD8" w:rsidRDefault="00A74CDE" w:rsidP="00A74CDE">
      <w:pPr>
        <w:pStyle w:val="FirstParagraph"/>
        <w:spacing w:before="0" w:after="0" w:line="480" w:lineRule="auto"/>
        <w:jc w:val="both"/>
      </w:pPr>
      <w:r>
        <w:t xml:space="preserve">For undisturbed plots, taxonomic </w:t>
      </w:r>
      <w:del w:id="452" w:author="Ariane Mirabel" w:date="2018-10-15T10:32:00Z">
        <w:r w:rsidDel="0045003D">
          <w:delText xml:space="preserve">Richness </w:delText>
        </w:r>
      </w:del>
      <w:ins w:id="453" w:author="Ariane Mirabel" w:date="2018-10-15T10:32:00Z">
        <w:r w:rsidR="0045003D">
          <w:t xml:space="preserve">richness </w:t>
        </w:r>
      </w:ins>
      <w:r>
        <w:t xml:space="preserve">and </w:t>
      </w:r>
      <w:del w:id="454" w:author="Ariane Mirabel" w:date="2018-10-15T10:32:00Z">
        <w:r w:rsidDel="0045003D">
          <w:delText xml:space="preserve">Evenness </w:delText>
        </w:r>
      </w:del>
      <w:ins w:id="455" w:author="Ariane Mirabel" w:date="2018-10-16T08:22:00Z">
        <w:r w:rsidR="00566171">
          <w:t>Simpson diversity</w:t>
        </w:r>
      </w:ins>
      <w:ins w:id="456" w:author="Ariane Mirabel" w:date="2018-10-15T10:32:00Z">
        <w:r w:rsidR="0045003D">
          <w:t xml:space="preserve"> </w:t>
        </w:r>
      </w:ins>
      <w:r>
        <w:t xml:space="preserve">remained stable over the 30 years </w:t>
      </w:r>
      <w:ins w:id="457" w:author="Ariane Mirabel" w:date="2018-10-15T10:32:00Z">
        <w:r w:rsidR="0045003D">
          <w:t xml:space="preserve">of </w:t>
        </w:r>
      </w:ins>
      <w:del w:id="458" w:author="Ariane Mirabel" w:date="2018-10-15T10:32:00Z">
        <w:r w:rsidDel="0045003D">
          <w:delText>monitored</w:delText>
        </w:r>
      </w:del>
      <w:ins w:id="459" w:author="Ariane Mirabel" w:date="2018-10-15T10:32:00Z">
        <w:r w:rsidR="0045003D">
          <w:t>monitoring</w:t>
        </w:r>
      </w:ins>
      <w:r>
        <w:t>. In disturbed communities, after low disturbance intensity the taxonomic richness increased, reaching a maximum gain of 14 botanical</w:t>
      </w:r>
      <w:r w:rsidR="006902EB">
        <w:t xml:space="preserve"> genera (plot 3 from treatment 2</w:t>
      </w:r>
      <w:r>
        <w:t xml:space="preserve">). After intense </w:t>
      </w:r>
      <w:r w:rsidR="00C018C1">
        <w:t>disturbance,</w:t>
      </w:r>
      <w:r>
        <w:t xml:space="preserve"> the taxonomic richness followed a more complex trajectory, decreasing for ten years after disturbance before recovering to pre-disturbance values. The maximum richness loss or gain after disturbance was positively correlated </w:t>
      </w:r>
      <w:del w:id="460" w:author="Ariane Mirabel" w:date="2018-10-15T10:32:00Z">
        <w:r w:rsidDel="0045003D">
          <w:delText xml:space="preserve">to </w:delText>
        </w:r>
      </w:del>
      <w:ins w:id="461" w:author="Ariane Mirabel" w:date="2018-10-15T10:32:00Z">
        <w:r w:rsidR="0045003D">
          <w:t xml:space="preserve">with </w:t>
        </w:r>
      </w:ins>
      <w:r>
        <w:t>the disturbance intensity (</w:t>
      </w:r>
      <m:oMath>
        <m:sSubSup>
          <m:sSubSupPr>
            <m:ctrlPr>
              <w:rPr>
                <w:rFonts w:ascii="Cambria Math" w:hAnsi="Cambria Math"/>
              </w:rPr>
            </m:ctrlPr>
          </m:sSubSupPr>
          <m:e>
            <m:r>
              <w:rPr>
                <w:rFonts w:ascii="Cambria Math" w:hAnsi="Cambria Math"/>
              </w:rPr>
              <m:t>ρ</m:t>
            </m:r>
          </m:e>
          <m:sub>
            <m:r>
              <w:ins w:id="462" w:author="Ariane Mirabel" w:date="2018-10-16T08:31:00Z">
                <w:rPr>
                  <w:rFonts w:ascii="Cambria Math" w:hAnsi="Cambria Math"/>
                </w:rPr>
                <m:t>S</m:t>
              </w:ins>
            </m:r>
            <m:r>
              <w:del w:id="463" w:author="Ariane Mirabel" w:date="2018-10-16T08:31: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=0.50</m:t>
        </m:r>
      </m:oMath>
      <w:r>
        <w:t xml:space="preserve">). In all disturbed </w:t>
      </w:r>
      <w:r w:rsidR="00C018C1">
        <w:t>plots,</w:t>
      </w:r>
      <w:r>
        <w:t xml:space="preserve"> the </w:t>
      </w:r>
      <w:del w:id="464" w:author="Ariane Mirabel" w:date="2018-10-16T08:22:00Z">
        <w:r w:rsidDel="00566171">
          <w:delText>taxonomic evenness</w:delText>
        </w:r>
      </w:del>
      <w:ins w:id="465" w:author="Ariane Mirabel" w:date="2018-10-16T08:22:00Z">
        <w:r w:rsidR="00566171">
          <w:t>Simpson diversity</w:t>
        </w:r>
      </w:ins>
      <w:r>
        <w:t xml:space="preserve"> first increased until a maximum reached after around 20 years. This maximum was positively correlated </w:t>
      </w:r>
      <w:del w:id="466" w:author="Ariane Mirabel" w:date="2018-10-15T10:38:00Z">
        <w:r w:rsidDel="006E2E86">
          <w:delText xml:space="preserve">to </w:delText>
        </w:r>
      </w:del>
      <w:ins w:id="467" w:author="Ariane Mirabel" w:date="2018-10-15T10:38:00Z">
        <w:r w:rsidR="006E2E86">
          <w:t xml:space="preserve">with </w:t>
        </w:r>
      </w:ins>
      <w:r>
        <w:t>the disturbance intensity (</w:t>
      </w:r>
      <m:oMath>
        <m:sSubSup>
          <m:sSubSupPr>
            <m:ctrlPr>
              <w:rPr>
                <w:rFonts w:ascii="Cambria Math" w:hAnsi="Cambria Math"/>
              </w:rPr>
            </m:ctrlPr>
          </m:sSubSupPr>
          <m:e>
            <m:r>
              <w:rPr>
                <w:rFonts w:ascii="Cambria Math" w:hAnsi="Cambria Math"/>
              </w:rPr>
              <m:t>ρ</m:t>
            </m:r>
          </m:e>
          <m:sub>
            <m:r>
              <w:ins w:id="468" w:author="Ariane Mirabel" w:date="2018-10-16T08:31:00Z">
                <w:rPr>
                  <w:rFonts w:ascii="Cambria Math" w:hAnsi="Cambria Math"/>
                </w:rPr>
                <m:t>S</m:t>
              </w:ins>
            </m:r>
            <m:r>
              <w:del w:id="469" w:author="Ariane Mirabel" w:date="2018-10-16T08:31:00Z">
                <w:rPr>
                  <w:rFonts w:ascii="Cambria Math" w:hAnsi="Cambria Math"/>
                </w:rPr>
                <m:t>s</m:t>
              </w:del>
            </m:r>
            <m:r>
              <w:rPr>
                <w:rFonts w:ascii="Cambria Math" w:hAnsi="Cambria Math"/>
              </w:rPr>
              <m:t>pearman</m:t>
            </m:r>
          </m:sub>
          <m:sup>
            <m:r>
              <w:del w:id="470" w:author="Ariane Mirabel" w:date="2018-10-16T08:23:00Z">
                <w:rPr>
                  <w:rFonts w:ascii="Cambria Math" w:hAnsi="Cambria Math"/>
                </w:rPr>
                <m:t>Evenness</m:t>
              </w:del>
            </m:r>
            <m:r>
              <w:ins w:id="471" w:author="Ariane Mirabel" w:date="2018-10-16T08:23:00Z">
                <w:rPr>
                  <w:rFonts w:ascii="Cambria Math" w:hAnsi="Cambria Math"/>
                </w:rPr>
                <m:t>Simpson</m:t>
              </w:ins>
            </m:r>
          </m:sup>
        </m:sSubSup>
        <m:r>
          <w:rPr>
            <w:rFonts w:ascii="Cambria Math" w:hAnsi="Cambria Math"/>
          </w:rPr>
          <m:t>=0.77</m:t>
        </m:r>
      </m:oMath>
      <w:r>
        <w:t xml:space="preserve">). The </w:t>
      </w:r>
      <w:del w:id="472" w:author="Ariane Mirabel" w:date="2018-10-16T08:23:00Z">
        <w:r w:rsidDel="00566171">
          <w:delText xml:space="preserve">evenness </w:delText>
        </w:r>
      </w:del>
      <w:ins w:id="473" w:author="Ariane Mirabel" w:date="2018-10-16T08:23:00Z">
        <w:r w:rsidR="00566171">
          <w:t xml:space="preserve">Simpson diversity </w:t>
        </w:r>
      </w:ins>
      <w:r>
        <w:t xml:space="preserve">then stabilized except for two T3 plots (plots 8 and 12) for which </w:t>
      </w:r>
      <w:ins w:id="474" w:author="Ariane Mirabel" w:date="2018-10-16T08:23:00Z">
        <w:r w:rsidR="00566171">
          <w:t>it</w:t>
        </w:r>
      </w:ins>
      <w:del w:id="475" w:author="Ariane Mirabel" w:date="2018-10-16T08:23:00Z">
        <w:r w:rsidDel="00566171">
          <w:delText>evenness</w:delText>
        </w:r>
      </w:del>
      <w:r>
        <w:t xml:space="preserve"> kept increasing</w:t>
      </w:r>
      <w:r w:rsidR="006902EB">
        <w:t xml:space="preserve"> (Fig. 3).</w:t>
      </w:r>
    </w:p>
    <w:p w:rsidR="003C3AD8" w:rsidRDefault="00E85C11" w:rsidP="00A74CDE">
      <w:pPr>
        <w:pStyle w:val="FigurewithCaption"/>
        <w:spacing w:after="0" w:line="480" w:lineRule="auto"/>
        <w:ind w:firstLine="142"/>
        <w:jc w:val="both"/>
      </w:pPr>
      <w:r w:rsidRPr="00E85C11">
        <w:rPr>
          <w:noProof/>
          <w:lang w:val="fr-FR" w:eastAsia="fr-FR"/>
        </w:rPr>
        <w:lastRenderedPageBreak/>
        <w:drawing>
          <wp:inline distT="0" distB="0" distL="0" distR="0">
            <wp:extent cx="5972810" cy="3912597"/>
            <wp:effectExtent l="0" t="0" r="0" b="0"/>
            <wp:docPr id="9" name="Image 9" descr="P:\Private\Taff\These\Redaction\2_WholePlotTrajectories\Submission_Jecol\DivTax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ivate\Taff\These\Redaction\2_WholePlotTrajectories\Submission_Jecol\DivTax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912597"/>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3</w:t>
      </w:r>
      <w:r w:rsidR="00134383">
        <w:rPr>
          <w:rFonts w:ascii="Arial" w:hAnsi="Arial" w:cs="Arial"/>
          <w:i w:val="0"/>
          <w:sz w:val="22"/>
        </w:rPr>
        <w:t>.</w:t>
      </w:r>
      <w:r w:rsidRPr="00134383">
        <w:rPr>
          <w:rFonts w:ascii="Arial" w:hAnsi="Arial" w:cs="Arial"/>
          <w:i w:val="0"/>
          <w:sz w:val="22"/>
        </w:rPr>
        <w:t xml:space="preserve"> </w:t>
      </w:r>
      <w:ins w:id="476" w:author="Ariane Mirabel" w:date="2018-10-15T10:39:00Z">
        <w:r w:rsidR="006E2E86" w:rsidRPr="00134383">
          <w:rPr>
            <w:rFonts w:ascii="Arial" w:hAnsi="Arial" w:cs="Arial"/>
            <w:i w:val="0"/>
            <w:sz w:val="22"/>
          </w:rPr>
          <w:t xml:space="preserve">Trajectories over 30 years of the difference </w:t>
        </w:r>
        <w:r w:rsidR="006E2E86">
          <w:rPr>
            <w:rFonts w:ascii="Arial" w:hAnsi="Arial" w:cs="Arial"/>
            <w:i w:val="0"/>
            <w:sz w:val="22"/>
          </w:rPr>
          <w:t>from</w:t>
        </w:r>
        <w:r w:rsidR="006E2E86" w:rsidRPr="00134383">
          <w:rPr>
            <w:rFonts w:ascii="Arial" w:hAnsi="Arial" w:cs="Arial"/>
            <w:i w:val="0"/>
            <w:sz w:val="22"/>
          </w:rPr>
          <w:t xml:space="preserve"> the 1989 inventory (2 years after disturbance) of community taxonomic richness</w:t>
        </w:r>
        <w:r w:rsidR="006E2E86">
          <w:rPr>
            <w:rFonts w:ascii="Arial" w:hAnsi="Arial" w:cs="Arial"/>
            <w:i w:val="0"/>
            <w:sz w:val="22"/>
          </w:rPr>
          <w:t xml:space="preserve"> </w:t>
        </w:r>
        <w:r w:rsidR="006E2E86" w:rsidRPr="00134383">
          <w:rPr>
            <w:rFonts w:ascii="Arial" w:hAnsi="Arial" w:cs="Arial"/>
            <w:b/>
            <w:i w:val="0"/>
            <w:sz w:val="22"/>
          </w:rPr>
          <w:t>(a)</w:t>
        </w:r>
        <w:r w:rsidR="006E2E86" w:rsidRPr="00134383">
          <w:rPr>
            <w:rFonts w:ascii="Arial" w:hAnsi="Arial" w:cs="Arial"/>
            <w:i w:val="0"/>
            <w:sz w:val="22"/>
          </w:rPr>
          <w:t xml:space="preserve">, </w:t>
        </w:r>
      </w:ins>
      <w:ins w:id="477" w:author="Ariane Mirabel" w:date="2018-10-16T09:15:00Z">
        <w:r w:rsidR="00630474">
          <w:rPr>
            <w:rFonts w:ascii="Arial" w:hAnsi="Arial" w:cs="Arial"/>
            <w:i w:val="0"/>
            <w:sz w:val="22"/>
          </w:rPr>
          <w:t>Simpson diversity</w:t>
        </w:r>
      </w:ins>
      <w:ins w:id="478" w:author="Ariane Mirabel" w:date="2018-10-15T10:39:00Z">
        <w:r w:rsidR="006E2E86">
          <w:rPr>
            <w:rFonts w:ascii="Arial" w:hAnsi="Arial" w:cs="Arial"/>
            <w:i w:val="0"/>
            <w:sz w:val="22"/>
          </w:rPr>
          <w:t xml:space="preserve"> </w:t>
        </w:r>
        <w:r w:rsidR="006E2E86" w:rsidRPr="00134383">
          <w:rPr>
            <w:rFonts w:ascii="Arial" w:hAnsi="Arial" w:cs="Arial"/>
            <w:b/>
            <w:i w:val="0"/>
            <w:sz w:val="22"/>
          </w:rPr>
          <w:t>(b)</w:t>
        </w:r>
        <w:r w:rsidR="006E2E86" w:rsidRPr="00134383">
          <w:rPr>
            <w:rFonts w:ascii="Arial" w:hAnsi="Arial" w:cs="Arial"/>
            <w:i w:val="0"/>
            <w:sz w:val="22"/>
          </w:rPr>
          <w:t xml:space="preserve">, functional richness </w:t>
        </w:r>
        <w:r w:rsidR="006E2E86" w:rsidRPr="00134383">
          <w:rPr>
            <w:rFonts w:ascii="Arial" w:hAnsi="Arial" w:cs="Arial"/>
            <w:b/>
            <w:i w:val="0"/>
            <w:sz w:val="22"/>
          </w:rPr>
          <w:t>(c)</w:t>
        </w:r>
        <w:r w:rsidR="006E2E86" w:rsidRPr="00134383">
          <w:rPr>
            <w:rFonts w:ascii="Arial" w:hAnsi="Arial" w:cs="Arial"/>
            <w:i w:val="0"/>
            <w:sz w:val="22"/>
          </w:rPr>
          <w:t xml:space="preserve">, and </w:t>
        </w:r>
      </w:ins>
      <w:ins w:id="479" w:author="Ariane Mirabel" w:date="2018-10-16T09:15:00Z">
        <w:r w:rsidR="00630474">
          <w:rPr>
            <w:rFonts w:ascii="Arial" w:hAnsi="Arial" w:cs="Arial"/>
            <w:i w:val="0"/>
            <w:sz w:val="22"/>
          </w:rPr>
          <w:t>Rao diversity</w:t>
        </w:r>
      </w:ins>
      <w:ins w:id="480" w:author="Ariane Mirabel" w:date="2018-10-15T10:39:00Z">
        <w:r w:rsidR="006E2E86">
          <w:rPr>
            <w:rFonts w:ascii="Arial" w:hAnsi="Arial" w:cs="Arial"/>
            <w:i w:val="0"/>
            <w:sz w:val="22"/>
          </w:rPr>
          <w:t xml:space="preserve"> </w:t>
        </w:r>
        <w:r w:rsidR="006E2E86" w:rsidRPr="00134383">
          <w:rPr>
            <w:rFonts w:ascii="Arial" w:hAnsi="Arial" w:cs="Arial"/>
            <w:b/>
            <w:i w:val="0"/>
            <w:sz w:val="22"/>
          </w:rPr>
          <w:t>(d)</w:t>
        </w:r>
        <w:r w:rsidR="006E2E86" w:rsidRPr="00134383">
          <w:rPr>
            <w:rFonts w:ascii="Arial" w:hAnsi="Arial" w:cs="Arial"/>
            <w:i w:val="0"/>
            <w:sz w:val="22"/>
          </w:rPr>
          <w:t>.</w:t>
        </w:r>
      </w:ins>
      <w:del w:id="481" w:author="Ariane Mirabel" w:date="2018-10-15T10:39:00Z">
        <w:r w:rsidRPr="00134383" w:rsidDel="006E2E86">
          <w:rPr>
            <w:rFonts w:ascii="Arial" w:hAnsi="Arial" w:cs="Arial"/>
            <w:i w:val="0"/>
            <w:sz w:val="22"/>
          </w:rPr>
          <w:delText xml:space="preserve">Trajectories over 30 years of the difference with the 1989 inventory (2 years after disturbance) of community taxonomic </w:delText>
        </w:r>
        <w:r w:rsidRPr="00134383" w:rsidDel="006E2E86">
          <w:rPr>
            <w:rFonts w:ascii="Arial" w:hAnsi="Arial" w:cs="Arial"/>
            <w:b/>
            <w:i w:val="0"/>
            <w:sz w:val="22"/>
          </w:rPr>
          <w:delText>(a)</w:delText>
        </w:r>
        <w:r w:rsidRPr="00134383" w:rsidDel="006E2E86">
          <w:rPr>
            <w:rFonts w:ascii="Arial" w:hAnsi="Arial" w:cs="Arial"/>
            <w:i w:val="0"/>
            <w:sz w:val="22"/>
          </w:rPr>
          <w:delText xml:space="preserve"> richness, </w:delText>
        </w:r>
        <w:r w:rsidRPr="00134383" w:rsidDel="006E2E86">
          <w:rPr>
            <w:rFonts w:ascii="Arial" w:hAnsi="Arial" w:cs="Arial"/>
            <w:b/>
            <w:i w:val="0"/>
            <w:sz w:val="22"/>
          </w:rPr>
          <w:delText>(b)</w:delText>
        </w:r>
        <w:r w:rsidRPr="00134383" w:rsidDel="006E2E86">
          <w:rPr>
            <w:rFonts w:ascii="Arial" w:hAnsi="Arial" w:cs="Arial"/>
            <w:i w:val="0"/>
            <w:sz w:val="22"/>
          </w:rPr>
          <w:delText xml:space="preserve">, taxonomic evenness, </w:delText>
        </w:r>
        <w:r w:rsidRPr="00134383" w:rsidDel="006E2E86">
          <w:rPr>
            <w:rFonts w:ascii="Arial" w:hAnsi="Arial" w:cs="Arial"/>
            <w:b/>
            <w:i w:val="0"/>
            <w:sz w:val="22"/>
          </w:rPr>
          <w:delText>(c)</w:delText>
        </w:r>
        <w:r w:rsidRPr="00134383" w:rsidDel="006E2E86">
          <w:rPr>
            <w:rFonts w:ascii="Arial" w:hAnsi="Arial" w:cs="Arial"/>
            <w:i w:val="0"/>
            <w:sz w:val="22"/>
          </w:rPr>
          <w:delText xml:space="preserve"> functional richness, and </w:delText>
        </w:r>
        <w:r w:rsidRPr="00134383" w:rsidDel="006E2E86">
          <w:rPr>
            <w:rFonts w:ascii="Arial" w:hAnsi="Arial" w:cs="Arial"/>
            <w:b/>
            <w:i w:val="0"/>
            <w:sz w:val="22"/>
          </w:rPr>
          <w:delText>(d)</w:delText>
        </w:r>
        <w:r w:rsidRPr="00134383" w:rsidDel="006E2E86">
          <w:rPr>
            <w:rFonts w:ascii="Arial" w:hAnsi="Arial" w:cs="Arial"/>
            <w:i w:val="0"/>
            <w:sz w:val="22"/>
          </w:rPr>
          <w:delText xml:space="preserve"> functional evenness. </w:delText>
        </w:r>
      </w:del>
    </w:p>
    <w:p w:rsidR="003C3AD8" w:rsidRDefault="00A74CDE" w:rsidP="00A74CDE">
      <w:pPr>
        <w:pStyle w:val="Corpsdetexte"/>
        <w:spacing w:before="0" w:after="0" w:line="480" w:lineRule="auto"/>
        <w:ind w:firstLine="142"/>
        <w:jc w:val="both"/>
      </w:pPr>
      <w:del w:id="482" w:author="Ariane Mirabel" w:date="2018-11-29T10:30:00Z">
        <w:r w:rsidDel="00745C53">
          <w:delText xml:space="preserve">The plot 7 from treatment 1 displayed constantly outlying functional richness and </w:delText>
        </w:r>
      </w:del>
      <w:del w:id="483" w:author="Ariane Mirabel" w:date="2018-10-16T08:23:00Z">
        <w:r w:rsidDel="00566171">
          <w:delText xml:space="preserve">evenness </w:delText>
        </w:r>
      </w:del>
      <w:del w:id="484" w:author="Ariane Mirabel" w:date="2018-11-29T10:30:00Z">
        <w:r w:rsidDel="00745C53">
          <w:delText xml:space="preserve">and was removed from the graphical representation for better readability. </w:delText>
        </w:r>
      </w:del>
      <w:r>
        <w:t xml:space="preserve">In undisturbed </w:t>
      </w:r>
      <w:r w:rsidR="00C018C1">
        <w:t>plots,</w:t>
      </w:r>
      <w:r>
        <w:t xml:space="preserve"> both functional richness and </w:t>
      </w:r>
      <w:del w:id="485" w:author="Ariane Mirabel" w:date="2018-10-16T08:24:00Z">
        <w:r w:rsidDel="00566171">
          <w:delText xml:space="preserve">evenness </w:delText>
        </w:r>
      </w:del>
      <w:ins w:id="486" w:author="Ariane Mirabel" w:date="2018-10-16T08:29:00Z">
        <w:r w:rsidR="00566171">
          <w:t>Rao</w:t>
        </w:r>
      </w:ins>
      <w:ins w:id="487" w:author="Ariane Mirabel" w:date="2018-10-16T08:24:00Z">
        <w:r w:rsidR="00566171">
          <w:t xml:space="preserve"> diversity </w:t>
        </w:r>
      </w:ins>
      <w:r>
        <w:t>remained stable along the</w:t>
      </w:r>
      <w:del w:id="488" w:author="Ariane Mirabel" w:date="2018-10-15T10:39:00Z">
        <w:r w:rsidDel="006E2E86">
          <w:delText xml:space="preserve"> 30</w:delText>
        </w:r>
      </w:del>
      <w:r>
        <w:t xml:space="preserve"> years. In disturbed plots, </w:t>
      </w:r>
      <w:del w:id="489" w:author="Ariane Mirabel" w:date="2018-10-16T08:24:00Z">
        <w:r w:rsidDel="00566171">
          <w:delText>functional richness and evenness</w:delText>
        </w:r>
      </w:del>
      <w:ins w:id="490" w:author="Ariane Mirabel" w:date="2018-10-16T08:24:00Z">
        <w:r w:rsidR="00566171">
          <w:t>both</w:t>
        </w:r>
      </w:ins>
      <w:r>
        <w:t xml:space="preserve"> trajectories depended on the disturbance intensity</w:t>
      </w:r>
      <w:ins w:id="491" w:author="Ariane Mirabel" w:date="2018-10-15T10:39:00Z">
        <w:r w:rsidR="006E2E86">
          <w:t>,</w:t>
        </w:r>
      </w:ins>
      <w:r>
        <w:t xml:space="preserve"> with their maximum </w:t>
      </w:r>
      <w:ins w:id="492" w:author="Ariane Mirabel" w:date="2018-10-15T10:39:00Z">
        <w:r w:rsidR="006E2E86">
          <w:t xml:space="preserve">being </w:t>
        </w:r>
      </w:ins>
      <w:r>
        <w:t xml:space="preserve">positively correlated to %AGB loss </w:t>
      </w:r>
      <m:oMath>
        <m:sSubSup>
          <m:sSubSupPr>
            <m:ctrlPr>
              <w:rPr>
                <w:rFonts w:ascii="Cambria Math" w:hAnsi="Cambria Math"/>
              </w:rPr>
            </m:ctrlPr>
          </m:sSubSupPr>
          <m:e>
            <m:r>
              <w:rPr>
                <w:rFonts w:ascii="Cambria Math" w:hAnsi="Cambria Math"/>
              </w:rPr>
              <m:t>ρ</m:t>
            </m:r>
          </m:e>
          <m:sub>
            <m:r>
              <w:ins w:id="493" w:author="Ariane Mirabel" w:date="2018-10-16T08:30:00Z">
                <w:rPr>
                  <w:rFonts w:ascii="Cambria Math" w:hAnsi="Cambria Math"/>
                </w:rPr>
                <m:t>S</m:t>
              </w:ins>
            </m:r>
            <m:r>
              <w:del w:id="494" w:author="Ariane Mirabel" w:date="2018-10-16T08:30:00Z">
                <w:rPr>
                  <w:rFonts w:ascii="Cambria Math" w:hAnsi="Cambria Math"/>
                </w:rPr>
                <m:t>s</m:t>
              </w:del>
            </m:r>
            <m:r>
              <w:rPr>
                <w:rFonts w:ascii="Cambria Math" w:hAnsi="Cambria Math"/>
              </w:rPr>
              <m:t>pearman</m:t>
            </m:r>
          </m:sub>
          <m:sup>
            <m:r>
              <w:rPr>
                <w:rFonts w:ascii="Cambria Math" w:hAnsi="Cambria Math"/>
              </w:rPr>
              <m:t>Richness</m:t>
            </m:r>
          </m:sup>
        </m:sSubSup>
        <m:r>
          <w:rPr>
            <w:rFonts w:ascii="Cambria Math" w:hAnsi="Cambria Math"/>
          </w:rPr>
          <m:t>=0.76</m:t>
        </m:r>
      </m:oMath>
      <w:r>
        <w:t xml:space="preserve"> and </w:t>
      </w:r>
      <m:oMath>
        <m:sSubSup>
          <m:sSubSupPr>
            <m:ctrlPr>
              <w:rPr>
                <w:rFonts w:ascii="Cambria Math" w:hAnsi="Cambria Math"/>
              </w:rPr>
            </m:ctrlPr>
          </m:sSubSupPr>
          <m:e>
            <m:r>
              <w:rPr>
                <w:rFonts w:ascii="Cambria Math" w:hAnsi="Cambria Math"/>
              </w:rPr>
              <m:t>ρ</m:t>
            </m:r>
          </m:e>
          <m:sub>
            <m:r>
              <w:ins w:id="495" w:author="Ariane Mirabel" w:date="2018-10-16T08:30:00Z">
                <w:rPr>
                  <w:rFonts w:ascii="Cambria Math" w:hAnsi="Cambria Math"/>
                </w:rPr>
                <m:t>S</m:t>
              </w:ins>
            </m:r>
            <m:r>
              <w:del w:id="496" w:author="Ariane Mirabel" w:date="2018-10-16T08:30:00Z">
                <w:rPr>
                  <w:rFonts w:ascii="Cambria Math" w:hAnsi="Cambria Math"/>
                </w:rPr>
                <m:t>s</m:t>
              </w:del>
            </m:r>
            <m:r>
              <w:rPr>
                <w:rFonts w:ascii="Cambria Math" w:hAnsi="Cambria Math"/>
              </w:rPr>
              <m:t>pearman</m:t>
            </m:r>
          </m:sub>
          <m:sup>
            <m:r>
              <w:del w:id="497" w:author="Ariane Mirabel" w:date="2018-10-16T08:24:00Z">
                <w:rPr>
                  <w:rFonts w:ascii="Cambria Math" w:hAnsi="Cambria Math"/>
                </w:rPr>
                <m:t>Evenness</m:t>
              </w:del>
            </m:r>
            <m:r>
              <w:ins w:id="498" w:author="Ariane Mirabel" w:date="2018-10-16T08:30:00Z">
                <w:rPr>
                  <w:rFonts w:ascii="Cambria Math" w:hAnsi="Cambria Math"/>
                </w:rPr>
                <m:t>Rao</m:t>
              </w:ins>
            </m:r>
          </m:sup>
        </m:sSubSup>
        <m:r>
          <w:rPr>
            <w:rFonts w:ascii="Cambria Math" w:hAnsi="Cambria Math"/>
          </w:rPr>
          <m:t>=0.60</m:t>
        </m:r>
      </m:oMath>
      <w:r>
        <w:t xml:space="preserve">. Functional richness and </w:t>
      </w:r>
      <w:del w:id="499" w:author="Ariane Mirabel" w:date="2018-10-16T08:30:00Z">
        <w:r w:rsidDel="00566171">
          <w:delText xml:space="preserve">evenness </w:delText>
        </w:r>
      </w:del>
      <w:ins w:id="500" w:author="Ariane Mirabel" w:date="2018-10-16T08:30:00Z">
        <w:r w:rsidR="00566171">
          <w:t xml:space="preserve">Rao diversity </w:t>
        </w:r>
      </w:ins>
      <w:r>
        <w:t>displayed for low disturbance intensity a low but long-lasting increase up to a maximum reached after 20-25 years, and for high intensity, a fast but short increase followed after 10 years by a slow decrease towards the init</w:t>
      </w:r>
      <w:r w:rsidR="00C018C1">
        <w:t>i</w:t>
      </w:r>
      <w:r>
        <w:t>al values.</w:t>
      </w:r>
    </w:p>
    <w:p w:rsidR="003C3AD8" w:rsidRDefault="00A74CDE" w:rsidP="00A74CDE">
      <w:pPr>
        <w:pStyle w:val="Corpsdetexte"/>
        <w:spacing w:before="0" w:after="0" w:line="480" w:lineRule="auto"/>
        <w:ind w:firstLine="142"/>
        <w:jc w:val="both"/>
      </w:pPr>
      <w:r>
        <w:t xml:space="preserve">The second-degree polynomial regressions between (i) the </w:t>
      </w:r>
      <w:r w:rsidR="00756908">
        <w:t>percentage AGB</w:t>
      </w:r>
      <w:r>
        <w:t xml:space="preserve"> loss and (ii) taxonomic and functional </w:t>
      </w:r>
      <w:del w:id="501" w:author="Ariane Mirabel" w:date="2018-10-16T08:25:00Z">
        <w:r w:rsidDel="00566171">
          <w:delText>richness and evenness</w:delText>
        </w:r>
      </w:del>
      <w:ins w:id="502" w:author="Ariane Mirabel" w:date="2018-10-16T08:25:00Z">
        <w:r w:rsidR="00566171">
          <w:t>diversity</w:t>
        </w:r>
      </w:ins>
      <w:r>
        <w:t xml:space="preserve"> after 10, 20 and 30 years best predicted the hump-shaped curve of the disturbance impact along the </w:t>
      </w:r>
      <w:r w:rsidR="006902EB">
        <w:t>disturbance intensity gradient (Fig. 4).</w:t>
      </w:r>
      <w:r>
        <w:t xml:space="preserve"> The </w:t>
      </w:r>
      <w:r>
        <w:lastRenderedPageBreak/>
        <w:t xml:space="preserve">relationship between the disturbance impact and its intensity was more markedly hump-shaped for the taxonomic richness than for the </w:t>
      </w:r>
      <w:del w:id="503" w:author="Ariane Mirabel" w:date="2018-10-16T08:25:00Z">
        <w:r w:rsidDel="00566171">
          <w:delText>taxonomic evenness</w:delText>
        </w:r>
      </w:del>
      <w:ins w:id="504" w:author="Ariane Mirabel" w:date="2018-10-16T08:25:00Z">
        <w:r w:rsidR="00566171">
          <w:t>Simpson diversity</w:t>
        </w:r>
      </w:ins>
      <w:r>
        <w:t xml:space="preserve">. For both functional richness and </w:t>
      </w:r>
      <w:del w:id="505" w:author="Ariane Mirabel" w:date="2018-10-16T08:26:00Z">
        <w:r w:rsidR="00C018C1" w:rsidDel="00566171">
          <w:delText>evenness</w:delText>
        </w:r>
      </w:del>
      <w:ins w:id="506" w:author="Ariane Mirabel" w:date="2018-10-16T08:26:00Z">
        <w:r w:rsidR="00566171">
          <w:t>Rao diversity</w:t>
        </w:r>
      </w:ins>
      <w:r w:rsidR="00C018C1">
        <w:t>,</w:t>
      </w:r>
      <w:r>
        <w:t xml:space="preserve"> the relationship was almost linear. The regression model better predicted the functional richness and </w:t>
      </w:r>
      <w:del w:id="507" w:author="Ariane Mirabel" w:date="2018-10-16T08:28:00Z">
        <w:r w:rsidDel="00566171">
          <w:delText xml:space="preserve">evenness </w:delText>
        </w:r>
      </w:del>
      <w:ins w:id="508" w:author="Ariane Mirabel" w:date="2018-10-16T08:28:00Z">
        <w:r w:rsidR="00566171">
          <w:t xml:space="preserve">Rao diversity </w:t>
        </w:r>
      </w:ins>
      <w:r>
        <w:t>(</w:t>
      </w:r>
      <m:oMath>
        <m:r>
          <w:rPr>
            <w:rFonts w:ascii="Cambria Math" w:hAnsi="Cambria Math"/>
          </w:rPr>
          <m:t>0.55&lt;</m:t>
        </m:r>
        <m:sSubSup>
          <m:sSubSupPr>
            <m:ctrlPr>
              <w:rPr>
                <w:rFonts w:ascii="Cambria Math" w:hAnsi="Cambria Math"/>
              </w:rPr>
            </m:ctrlPr>
          </m:sSubSupPr>
          <m:e>
            <m:r>
              <w:rPr>
                <w:rFonts w:ascii="Cambria Math" w:hAnsi="Cambria Math"/>
              </w:rPr>
              <m:t>R</m:t>
            </m:r>
          </m:e>
          <m:sub>
            <m:r>
              <w:rPr>
                <w:rFonts w:ascii="Cambria Math" w:hAnsi="Cambria Math"/>
              </w:rPr>
              <m:t>Functional</m:t>
            </m:r>
            <m:r>
              <w:ins w:id="509" w:author="Ariane Mirabel" w:date="2018-10-16T08:27: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&lt;0.72</m:t>
        </m:r>
      </m:oMath>
      <w:r>
        <w:t xml:space="preserve">, and </w:t>
      </w:r>
      <m:oMath>
        <m:r>
          <w:rPr>
            <w:rFonts w:ascii="Cambria Math" w:hAnsi="Cambria Math"/>
          </w:rPr>
          <m:t>0.60&lt;</m:t>
        </m:r>
        <m:sSubSup>
          <m:sSubSupPr>
            <m:ctrlPr>
              <w:rPr>
                <w:rFonts w:ascii="Cambria Math" w:hAnsi="Cambria Math"/>
              </w:rPr>
            </m:ctrlPr>
          </m:sSubSupPr>
          <m:e>
            <m:r>
              <w:rPr>
                <w:rFonts w:ascii="Cambria Math" w:hAnsi="Cambria Math"/>
              </w:rPr>
              <m:t>R</m:t>
            </m:r>
          </m:e>
          <m:sub>
            <m:r>
              <w:rPr>
                <w:rFonts w:ascii="Cambria Math" w:hAnsi="Cambria Math"/>
              </w:rPr>
              <m:t>Functional</m:t>
            </m:r>
            <m:r>
              <w:ins w:id="510" w:author="Ariane Mirabel" w:date="2018-10-16T08:27:00Z">
                <w:rPr>
                  <w:rFonts w:ascii="Cambria Math" w:hAnsi="Cambria Math"/>
                </w:rPr>
                <m:t xml:space="preserve"> </m:t>
              </w:ins>
            </m:r>
            <m:r>
              <w:del w:id="511" w:author="Ariane Mirabel" w:date="2018-10-16T08:27:00Z">
                <w:rPr>
                  <w:rFonts w:ascii="Cambria Math" w:hAnsi="Cambria Math"/>
                </w:rPr>
                <m:t>Evenness</m:t>
              </w:del>
            </m:r>
            <m:r>
              <w:ins w:id="512" w:author="Ariane Mirabel" w:date="2018-10-16T08:27:00Z">
                <w:rPr>
                  <w:rFonts w:ascii="Cambria Math" w:hAnsi="Cambria Math"/>
                </w:rPr>
                <m:t>Rao</m:t>
              </w:ins>
            </m:r>
          </m:sub>
          <m:sup>
            <m:r>
              <w:rPr>
                <w:rFonts w:ascii="Cambria Math" w:hAnsi="Cambria Math"/>
              </w:rPr>
              <m:t>2</m:t>
            </m:r>
          </m:sup>
        </m:sSubSup>
        <m:r>
          <w:rPr>
            <w:rFonts w:ascii="Cambria Math" w:hAnsi="Cambria Math"/>
          </w:rPr>
          <m:t>&lt;0.81</m:t>
        </m:r>
      </m:oMath>
      <w:r>
        <w:t xml:space="preserve">) than the taxonomic richness and </w:t>
      </w:r>
      <w:del w:id="513" w:author="Ariane Mirabel" w:date="2018-10-16T08:27:00Z">
        <w:r w:rsidDel="00566171">
          <w:delText xml:space="preserve">evenness </w:delText>
        </w:r>
      </w:del>
      <w:ins w:id="514" w:author="Ariane Mirabel" w:date="2018-10-16T08:27:00Z">
        <w:r w:rsidR="00566171">
          <w:t xml:space="preserve">Rao diversity </w:t>
        </w:r>
      </w:ins>
      <w:r>
        <w:t>(</w:t>
      </w:r>
      <m:oMath>
        <m:r>
          <w:rPr>
            <w:rFonts w:ascii="Cambria Math" w:hAnsi="Cambria Math"/>
          </w:rPr>
          <m:t>0.21&lt;</m:t>
        </m:r>
        <m:sSubSup>
          <m:sSubSupPr>
            <m:ctrlPr>
              <w:rPr>
                <w:rFonts w:ascii="Cambria Math" w:hAnsi="Cambria Math"/>
              </w:rPr>
            </m:ctrlPr>
          </m:sSubSupPr>
          <m:e>
            <m:r>
              <w:rPr>
                <w:rFonts w:ascii="Cambria Math" w:hAnsi="Cambria Math"/>
              </w:rPr>
              <m:t>R</m:t>
            </m:r>
          </m:e>
          <m:sub>
            <m:r>
              <w:rPr>
                <w:rFonts w:ascii="Cambria Math" w:hAnsi="Cambria Math"/>
              </w:rPr>
              <m:t>Taxonomic</m:t>
            </m:r>
            <m:r>
              <w:ins w:id="515" w:author="Ariane Mirabel" w:date="2018-10-16T08:28:00Z">
                <w:rPr>
                  <w:rFonts w:ascii="Cambria Math" w:hAnsi="Cambria Math"/>
                </w:rPr>
                <m:t xml:space="preserve"> </m:t>
              </w:ins>
            </m:r>
            <m:r>
              <w:rPr>
                <w:rFonts w:ascii="Cambria Math" w:hAnsi="Cambria Math"/>
              </w:rPr>
              <m:t>Richness</m:t>
            </m:r>
          </m:sub>
          <m:sup>
            <m:r>
              <w:rPr>
                <w:rFonts w:ascii="Cambria Math" w:hAnsi="Cambria Math"/>
              </w:rPr>
              <m:t>2</m:t>
            </m:r>
          </m:sup>
        </m:sSubSup>
        <m:r>
          <w:rPr>
            <w:rFonts w:ascii="Cambria Math" w:hAnsi="Cambria Math"/>
          </w:rPr>
          <m:t>&lt;0.4</m:t>
        </m:r>
      </m:oMath>
      <w:r>
        <w:t xml:space="preserve">, and </w:t>
      </w:r>
      <m:oMath>
        <m:r>
          <w:rPr>
            <w:rFonts w:ascii="Cambria Math" w:hAnsi="Cambria Math"/>
          </w:rPr>
          <m:t>-0.15&lt;</m:t>
        </m:r>
        <m:sSubSup>
          <m:sSubSupPr>
            <m:ctrlPr>
              <w:rPr>
                <w:rFonts w:ascii="Cambria Math" w:hAnsi="Cambria Math"/>
              </w:rPr>
            </m:ctrlPr>
          </m:sSubSupPr>
          <m:e>
            <m:r>
              <w:rPr>
                <w:rFonts w:ascii="Cambria Math" w:hAnsi="Cambria Math"/>
              </w:rPr>
              <m:t>R</m:t>
            </m:r>
          </m:e>
          <m:sub>
            <m:r>
              <w:rPr>
                <w:rFonts w:ascii="Cambria Math" w:hAnsi="Cambria Math"/>
              </w:rPr>
              <m:t>Taxonomic</m:t>
            </m:r>
            <m:r>
              <w:ins w:id="516" w:author="Ariane Mirabel" w:date="2018-10-16T08:28:00Z">
                <w:rPr>
                  <w:rFonts w:ascii="Cambria Math" w:hAnsi="Cambria Math"/>
                </w:rPr>
                <m:t xml:space="preserve"> </m:t>
              </w:ins>
            </m:r>
            <m:r>
              <w:del w:id="517" w:author="Ariane Mirabel" w:date="2018-10-16T08:28:00Z">
                <w:rPr>
                  <w:rFonts w:ascii="Cambria Math" w:hAnsi="Cambria Math"/>
                </w:rPr>
                <m:t>Evenness</m:t>
              </w:del>
            </m:r>
            <m:r>
              <w:ins w:id="518" w:author="Ariane Mirabel" w:date="2018-10-16T08:28:00Z">
                <w:rPr>
                  <w:rFonts w:ascii="Cambria Math" w:hAnsi="Cambria Math"/>
                </w:rPr>
                <m:t>Simpson</m:t>
              </w:ins>
            </m:r>
          </m:sub>
          <m:sup>
            <m:r>
              <w:rPr>
                <w:rFonts w:ascii="Cambria Math" w:hAnsi="Cambria Math"/>
              </w:rPr>
              <m:t>2</m:t>
            </m:r>
          </m:sup>
        </m:sSubSup>
        <m:r>
          <w:rPr>
            <w:rFonts w:ascii="Cambria Math" w:hAnsi="Cambria Math"/>
          </w:rPr>
          <m:t>&lt;0.43</m:t>
        </m:r>
      </m:oMath>
      <w:r>
        <w:t xml:space="preserve"> respectively)</w:t>
      </w:r>
      <w:r w:rsidR="00AB6B50">
        <w:t>.</w:t>
      </w:r>
    </w:p>
    <w:p w:rsidR="002E6FEE" w:rsidRDefault="002E6FEE" w:rsidP="00A74CDE">
      <w:pPr>
        <w:pStyle w:val="Corpsdetexte"/>
        <w:spacing w:before="0" w:after="0" w:line="480" w:lineRule="auto"/>
        <w:ind w:firstLine="142"/>
        <w:jc w:val="both"/>
      </w:pPr>
    </w:p>
    <w:p w:rsidR="003C3AD8" w:rsidRPr="00134383" w:rsidRDefault="002E6FEE" w:rsidP="00A74CDE">
      <w:pPr>
        <w:pStyle w:val="ImageCaption"/>
        <w:spacing w:after="0" w:line="480" w:lineRule="auto"/>
        <w:ind w:firstLine="142"/>
        <w:jc w:val="both"/>
        <w:rPr>
          <w:rFonts w:ascii="Arial" w:hAnsi="Arial" w:cs="Arial"/>
          <w:i w:val="0"/>
          <w:sz w:val="22"/>
        </w:rPr>
      </w:pPr>
      <w:r w:rsidRPr="002E6FEE">
        <w:rPr>
          <w:rFonts w:ascii="Arial" w:hAnsi="Arial" w:cs="Arial"/>
          <w:b/>
          <w:i w:val="0"/>
          <w:noProof/>
          <w:sz w:val="22"/>
          <w:lang w:val="fr-FR" w:eastAsia="fr-FR"/>
        </w:rPr>
        <w:drawing>
          <wp:inline distT="0" distB="0" distL="0" distR="0">
            <wp:extent cx="5972810" cy="3808228"/>
            <wp:effectExtent l="0" t="0" r="0" b="0"/>
            <wp:docPr id="11" name="Image 11" descr="P:\Private\Taff\These\Redaction\2_WholePlotTrajectories\Submission_Jecol\IDH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ivate\Taff\These\Redaction\2_WholePlotTrajectories\Submission_Jecol\IDHplo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808228"/>
                    </a:xfrm>
                    <a:prstGeom prst="rect">
                      <a:avLst/>
                    </a:prstGeom>
                    <a:noFill/>
                    <a:ln>
                      <a:noFill/>
                    </a:ln>
                  </pic:spPr>
                </pic:pic>
              </a:graphicData>
            </a:graphic>
          </wp:inline>
        </w:drawing>
      </w:r>
      <w:r w:rsidR="00A74CDE" w:rsidRPr="00134383">
        <w:rPr>
          <w:rFonts w:ascii="Arial" w:hAnsi="Arial" w:cs="Arial"/>
          <w:b/>
          <w:i w:val="0"/>
          <w:sz w:val="22"/>
        </w:rPr>
        <w:t>Figure 4</w:t>
      </w:r>
      <w:r w:rsidR="00134383">
        <w:rPr>
          <w:rFonts w:ascii="Arial" w:hAnsi="Arial" w:cs="Arial"/>
          <w:b/>
          <w:i w:val="0"/>
          <w:sz w:val="22"/>
        </w:rPr>
        <w:t>.</w:t>
      </w:r>
      <w:r w:rsidR="00A74CDE" w:rsidRPr="00134383">
        <w:rPr>
          <w:rFonts w:ascii="Arial" w:hAnsi="Arial" w:cs="Arial"/>
          <w:i w:val="0"/>
          <w:sz w:val="22"/>
        </w:rPr>
        <w:t xml:space="preserve"> Relationship between the initial %AGB loss and community taxon</w:t>
      </w:r>
      <w:r w:rsidR="00C018C1">
        <w:rPr>
          <w:rFonts w:ascii="Arial" w:hAnsi="Arial" w:cs="Arial"/>
          <w:i w:val="0"/>
          <w:sz w:val="22"/>
        </w:rPr>
        <w:t>o</w:t>
      </w:r>
      <w:r w:rsidR="00A74CDE" w:rsidRPr="00134383">
        <w:rPr>
          <w:rFonts w:ascii="Arial" w:hAnsi="Arial" w:cs="Arial"/>
          <w:i w:val="0"/>
          <w:sz w:val="22"/>
        </w:rPr>
        <w:t>mic richness (a), taxonomic evenness (b), functional richness (c),and functional evenness (d) at 10, 20 and 30 years after disturbance</w:t>
      </w:r>
      <w:r w:rsidR="00756908">
        <w:rPr>
          <w:rFonts w:ascii="Arial" w:hAnsi="Arial" w:cs="Arial"/>
          <w:i w:val="0"/>
          <w:sz w:val="22"/>
        </w:rPr>
        <w:t>.</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519" w:name="functional-redundancy"/>
      <w:bookmarkEnd w:id="519"/>
      <w:r w:rsidRPr="00134383">
        <w:rPr>
          <w:rFonts w:asciiTheme="minorHAnsi" w:eastAsiaTheme="minorHAnsi" w:hAnsiTheme="minorHAnsi" w:cstheme="minorBidi"/>
          <w:b w:val="0"/>
          <w:bCs w:val="0"/>
          <w:color w:val="auto"/>
          <w:sz w:val="24"/>
          <w:szCs w:val="24"/>
        </w:rPr>
        <w:lastRenderedPageBreak/>
        <w:t>FUNCTIONAL REDUNDANCY</w:t>
      </w:r>
    </w:p>
    <w:p w:rsidR="003C3AD8" w:rsidRDefault="00A74CDE" w:rsidP="00A74CDE">
      <w:pPr>
        <w:pStyle w:val="FirstParagraph"/>
        <w:spacing w:before="0" w:after="0" w:line="480" w:lineRule="auto"/>
        <w:jc w:val="both"/>
      </w:pPr>
      <w:r>
        <w:t>All disturbed plots had lower functional redundancy than control plots and followed si</w:t>
      </w:r>
      <w:r w:rsidR="006902EB">
        <w:t>milar hump-shaped trajectories (Fig. 5)</w:t>
      </w:r>
      <w:r>
        <w:t>. The maximum redundancy loss was positively correlated with the disturbance intensity (</w:t>
      </w:r>
      <m:oMath>
        <m:sSub>
          <m:sSubPr>
            <m:ctrlPr>
              <w:rPr>
                <w:rFonts w:ascii="Cambria Math" w:hAnsi="Cambria Math"/>
              </w:rPr>
            </m:ctrlPr>
          </m:sSubPr>
          <m:e>
            <m:r>
              <w:rPr>
                <w:rFonts w:ascii="Cambria Math" w:hAnsi="Cambria Math"/>
              </w:rPr>
              <m:t>ρ</m:t>
            </m:r>
          </m:e>
          <m:sub>
            <m:r>
              <w:ins w:id="520" w:author="Ariane Mirabel" w:date="2018-10-16T08:31:00Z">
                <w:rPr>
                  <w:rFonts w:ascii="Cambria Math" w:hAnsi="Cambria Math"/>
                </w:rPr>
                <m:t>S</m:t>
              </w:ins>
            </m:r>
            <m:r>
              <w:del w:id="521" w:author="Ariane Mirabel" w:date="2018-10-16T08:31:00Z">
                <w:rPr>
                  <w:rFonts w:ascii="Cambria Math" w:hAnsi="Cambria Math"/>
                </w:rPr>
                <m:t>s</m:t>
              </w:del>
            </m:r>
            <m:r>
              <w:rPr>
                <w:rFonts w:ascii="Cambria Math" w:hAnsi="Cambria Math"/>
              </w:rPr>
              <m:t>pearman</m:t>
            </m:r>
          </m:sub>
        </m:sSub>
        <m:r>
          <w:rPr>
            <w:rFonts w:ascii="Cambria Math" w:hAnsi="Cambria Math"/>
          </w:rPr>
          <m:t>=0.47</m:t>
        </m:r>
      </m:oMath>
      <w:r>
        <w:t xml:space="preserve">) and </w:t>
      </w:r>
      <w:ins w:id="522" w:author="Ariane Mirabel" w:date="2018-10-15T10:40:00Z">
        <w:r w:rsidR="006E2E86">
          <w:t>the recovery had not attained initial values for any disturbed communities after 30 years</w:t>
        </w:r>
      </w:ins>
      <w:del w:id="523" w:author="Ariane Mirabel" w:date="2018-10-15T10:40:00Z">
        <w:r w:rsidDel="006E2E86">
          <w:delText>the initial value had not recovered for any disturbed communities after 30 years</w:delText>
        </w:r>
      </w:del>
      <w:r>
        <w:t>.</w:t>
      </w:r>
    </w:p>
    <w:p w:rsidR="003C3AD8" w:rsidRDefault="00A74CDE" w:rsidP="00A74CDE">
      <w:pPr>
        <w:pStyle w:val="FigurewithCaption"/>
        <w:spacing w:after="0" w:line="480" w:lineRule="auto"/>
        <w:ind w:firstLine="142"/>
        <w:jc w:val="both"/>
      </w:pPr>
      <w:r w:rsidRPr="00A74CDE">
        <w:rPr>
          <w:noProof/>
          <w:lang w:val="fr-FR" w:eastAsia="fr-FR"/>
        </w:rPr>
        <w:drawing>
          <wp:inline distT="0" distB="0" distL="0" distR="0">
            <wp:extent cx="5047044" cy="3333750"/>
            <wp:effectExtent l="0" t="0" r="0" b="0"/>
            <wp:docPr id="14" name="Image 14" descr="P:\Private\Taff\These\Redaction\2_WholePlotTrajectories\Submission_Jecol\RedFunRe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ivate\Taff\These\Redaction\2_WholePlotTrajectories\Submission_Jecol\RedFunRest-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394" cy="3335302"/>
                    </a:xfrm>
                    <a:prstGeom prst="rect">
                      <a:avLst/>
                    </a:prstGeom>
                    <a:noFill/>
                    <a:ln>
                      <a:noFill/>
                    </a:ln>
                  </pic:spPr>
                </pic:pic>
              </a:graphicData>
            </a:graphic>
          </wp:inline>
        </w:drawing>
      </w:r>
    </w:p>
    <w:p w:rsidR="003C3AD8" w:rsidRPr="00134383" w:rsidRDefault="00A74CDE" w:rsidP="00A74CDE">
      <w:pPr>
        <w:pStyle w:val="ImageCaption"/>
        <w:spacing w:line="480" w:lineRule="auto"/>
        <w:ind w:firstLine="142"/>
        <w:jc w:val="both"/>
        <w:rPr>
          <w:rFonts w:ascii="Arial" w:hAnsi="Arial" w:cs="Arial"/>
          <w:i w:val="0"/>
          <w:sz w:val="22"/>
        </w:rPr>
      </w:pPr>
      <w:r w:rsidRPr="00134383">
        <w:rPr>
          <w:rFonts w:ascii="Arial" w:hAnsi="Arial" w:cs="Arial"/>
          <w:b/>
          <w:i w:val="0"/>
          <w:sz w:val="22"/>
        </w:rPr>
        <w:t>Figure 5</w:t>
      </w:r>
      <w:r w:rsidR="00134383">
        <w:rPr>
          <w:rFonts w:ascii="Arial" w:hAnsi="Arial" w:cs="Arial"/>
          <w:b/>
          <w:i w:val="0"/>
          <w:sz w:val="22"/>
        </w:rPr>
        <w:t>.</w:t>
      </w:r>
      <w:r w:rsidRPr="00134383">
        <w:rPr>
          <w:rFonts w:ascii="Arial" w:hAnsi="Arial" w:cs="Arial"/>
          <w:i w:val="0"/>
          <w:sz w:val="22"/>
        </w:rPr>
        <w:t xml:space="preserve"> Trajectories of the functional redundancy within the initial functional space over 30 years after disturbance. </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524" w:name="discussion"/>
      <w:bookmarkEnd w:id="524"/>
      <w:r w:rsidRPr="00134383">
        <w:rPr>
          <w:rFonts w:asciiTheme="minorHAnsi" w:eastAsiaTheme="minorHAnsi" w:hAnsiTheme="minorHAnsi" w:cstheme="minorBidi"/>
          <w:bCs w:val="0"/>
          <w:color w:val="auto"/>
          <w:sz w:val="24"/>
          <w:szCs w:val="24"/>
        </w:rPr>
        <w:t>DISCUSSION</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525" w:name="a-cyclic-recovery-of-community-compositi"/>
      <w:bookmarkEnd w:id="525"/>
      <w:r w:rsidRPr="00134383">
        <w:rPr>
          <w:rFonts w:asciiTheme="minorHAnsi" w:eastAsiaTheme="minorHAnsi" w:hAnsiTheme="minorHAnsi" w:cstheme="minorBidi"/>
          <w:b w:val="0"/>
          <w:bCs w:val="0"/>
          <w:color w:val="auto"/>
          <w:sz w:val="24"/>
          <w:szCs w:val="24"/>
        </w:rPr>
        <w:t>A CYCLIC RECOVERY OF COMMUNITY COMPOSITION</w:t>
      </w:r>
    </w:p>
    <w:p w:rsidR="003C3AD8" w:rsidRDefault="00AB6B50" w:rsidP="00A74CDE">
      <w:pPr>
        <w:pStyle w:val="FirstParagraph"/>
        <w:spacing w:before="0" w:after="0" w:line="480" w:lineRule="auto"/>
        <w:jc w:val="both"/>
      </w:pPr>
      <w:r>
        <w:t>Community</w:t>
      </w:r>
      <w:r w:rsidR="00A74CDE">
        <w:t xml:space="preserve"> taxonomic and functional composition appeared resilient, following similar hump-shaped trajectories starting to return towards pre-disturbance composition after 30 years.</w:t>
      </w:r>
    </w:p>
    <w:p w:rsidR="003C3AD8" w:rsidRDefault="00A74CDE">
      <w:pPr>
        <w:pStyle w:val="Corpsdetexte"/>
        <w:spacing w:after="0" w:line="480" w:lineRule="auto"/>
        <w:ind w:firstLine="142"/>
        <w:jc w:val="both"/>
        <w:pPrChange w:id="526" w:author="Ariane Mirabel" w:date="2018-10-18T18:29:00Z">
          <w:pPr>
            <w:pStyle w:val="Corpsdetexte"/>
            <w:spacing w:before="0" w:after="0" w:line="480" w:lineRule="auto"/>
            <w:ind w:firstLine="142"/>
            <w:jc w:val="both"/>
          </w:pPr>
        </w:pPrChange>
      </w:pPr>
      <w:r>
        <w:lastRenderedPageBreak/>
        <w:t>The taxonomic differences among local communities</w:t>
      </w:r>
      <w:del w:id="527" w:author="Ariane Mirabel" w:date="2018-10-15T10:40:00Z">
        <w:r w:rsidDel="006E2E86">
          <w:delText xml:space="preserve">, marked before disturbance by the distinct starting points on the NMDS axis 2, were maintained throughout recovery trajectories. </w:delText>
        </w:r>
      </w:del>
      <w:ins w:id="528" w:author="Ariane Mirabel" w:date="2018-10-15T10:40:00Z">
        <w:r w:rsidR="006E2E86">
          <w:t xml:space="preserve"> were already apparent before disturbance, as revealed by the distinct starting points on the NMDS axis 2. These differences were maintained throughout recovery trajectories. </w:t>
        </w:r>
      </w:ins>
      <w:r>
        <w:t xml:space="preserve">More than commonly thought, post-disturbance trajectories depended on community initial composition, </w:t>
      </w:r>
      <w:del w:id="529" w:author="Ariane Mirabel" w:date="2018-10-15T10:40:00Z">
        <w:r w:rsidDel="006E2E86">
          <w:delText xml:space="preserve">that </w:delText>
        </w:r>
      </w:del>
      <w:ins w:id="530" w:author="Ariane Mirabel" w:date="2018-10-15T10:40:00Z">
        <w:r w:rsidR="006E2E86">
          <w:t xml:space="preserve">which </w:t>
        </w:r>
      </w:ins>
      <w:r>
        <w:t xml:space="preserve">partly determined the pool of recruited species and constrained the trajectories towards the initial composition. </w:t>
      </w:r>
      <w:ins w:id="531" w:author="Ariane Mirabel" w:date="2018-10-18T18:29:00Z">
        <w:r w:rsidR="004062C0">
          <w:t>The community taxonomy proved highly resilient, as it absorbed the disturbance and maintained comm</w:t>
        </w:r>
      </w:ins>
      <w:ins w:id="532" w:author="Ariane Mirabel" w:date="2018-10-18T18:35:00Z">
        <w:r w:rsidR="004062C0">
          <w:t>u</w:t>
        </w:r>
      </w:ins>
      <w:ins w:id="533" w:author="Ariane Mirabel" w:date="2018-10-18T18:29:00Z">
        <w:r w:rsidR="004062C0">
          <w:t>nity initial composition characteristics</w:t>
        </w:r>
      </w:ins>
      <w:ins w:id="534" w:author="Ariane Mirabel" w:date="2018-10-18T18:35:00Z">
        <w:r w:rsidR="004062C0">
          <w:t xml:space="preserve"> </w:t>
        </w:r>
      </w:ins>
      <w:ins w:id="535" w:author="Ariane Mirabel" w:date="2018-10-18T18:36:00Z">
        <w:r w:rsidR="004062C0">
          <w:fldChar w:fldCharType="begin" w:fldLock="1"/>
        </w:r>
      </w:ins>
      <w:r w:rsidR="004062C0">
        <w:instrText>ADDIN CSL_CITATION {"citationItems":[{"id":"ITEM-1","itemData":{"author":[{"dropping-particle":"","family":"Folke","given":"C","non-dropping-particle":"","parse-names":false,"suffix":""}],"container-title":"Global Environmental Change","id":"ITEM-1","issue":"3","issued":{"date-parts":[["2006"]]},"page":"253--267","title":"Resilience: The emergence of a perspective for social-ecological systems analyses","type":"article-journal","volume":"16"},"uris":["http://www.mendeley.com/documents/?uuid=5ba2fae2-e2cd-4ce6-a477-eccf467ae1d9"]}],"mendeley":{"formattedCitation":"(Folke 2006)","plainTextFormattedCitation":"(Folke 2006)"},"properties":{"noteIndex":0},"schema":"https://github.com/citation-style-language/schema/raw/master/csl-citation.json"}</w:instrText>
      </w:r>
      <w:r w:rsidR="004062C0">
        <w:fldChar w:fldCharType="separate"/>
      </w:r>
      <w:r w:rsidR="004062C0" w:rsidRPr="004062C0">
        <w:rPr>
          <w:noProof/>
        </w:rPr>
        <w:t>(Folke 2006)</w:t>
      </w:r>
      <w:ins w:id="536" w:author="Ariane Mirabel" w:date="2018-10-18T18:36:00Z">
        <w:r w:rsidR="004062C0">
          <w:fldChar w:fldCharType="end"/>
        </w:r>
      </w:ins>
      <w:ins w:id="537" w:author="Ariane Mirabel" w:date="2018-10-18T18:29:00Z">
        <w:r w:rsidR="004062C0">
          <w:t>. This high resilience suggested that species not belonging to the pre-disturbance community were rarely recruited because of the commonness of dispersal limitation among tropical tree species</w:t>
        </w:r>
        <w:r w:rsidR="004062C0" w:rsidDel="004062C0">
          <w:t xml:space="preserve"> </w:t>
        </w:r>
      </w:ins>
      <w:del w:id="538" w:author="Ariane Mirabel" w:date="2018-10-18T18:29:00Z">
        <w:r w:rsidDel="004062C0">
          <w:delText>Th</w:delText>
        </w:r>
        <w:r w:rsidR="00AB6B50" w:rsidDel="004062C0">
          <w:delText>e high resilience of community</w:delText>
        </w:r>
        <w:r w:rsidDel="004062C0">
          <w:delText xml:space="preserve"> taxonomy</w:delText>
        </w:r>
        <w:r w:rsidR="00905BC6" w:rsidDel="004062C0">
          <w:delText>, in the sense of the initial state</w:delText>
        </w:r>
      </w:del>
      <w:del w:id="539" w:author="Ariane Mirabel" w:date="2018-10-18T18:25:00Z">
        <w:r w:rsidR="00905BC6" w:rsidDel="00382CC7">
          <w:delText xml:space="preserve"> recovery</w:delText>
        </w:r>
      </w:del>
      <w:del w:id="540" w:author="Ariane Mirabel" w:date="2018-10-18T18:29:00Z">
        <w:r w:rsidR="00905BC6" w:rsidDel="004062C0">
          <w:delText>,</w:delText>
        </w:r>
        <w:r w:rsidDel="004062C0">
          <w:delText xml:space="preserve"> </w:delText>
        </w:r>
      </w:del>
      <w:del w:id="541" w:author="Ariane Mirabel" w:date="2018-10-18T18:30:00Z">
        <w:r w:rsidDel="004062C0">
          <w:delText xml:space="preserve">revealed that species not belonging to the pre-disturbance community were </w:delText>
        </w:r>
      </w:del>
      <w:del w:id="542" w:author="Ariane Mirabel" w:date="2018-10-15T10:40:00Z">
        <w:r w:rsidDel="006E2E86">
          <w:delText xml:space="preserve">hardly </w:delText>
        </w:r>
      </w:del>
      <w:del w:id="543" w:author="Ariane Mirabel" w:date="2018-10-18T18:30:00Z">
        <w:r w:rsidDel="004062C0">
          <w:delText xml:space="preserve">recruited because of the commonness of dispersal limitation among tropical tree species </w:delText>
        </w:r>
      </w:del>
      <w:r>
        <w:t xml:space="preserve">(Svenning </w:t>
      </w:r>
      <w:r w:rsidR="00756908">
        <w:t>&amp;</w:t>
      </w:r>
      <w:r>
        <w:t xml:space="preserve"> Wright</w:t>
      </w:r>
      <w:r w:rsidR="00756908">
        <w:t>,</w:t>
      </w:r>
      <w:r>
        <w:t xml:space="preserve"> 2005).</w:t>
      </w:r>
    </w:p>
    <w:p w:rsidR="003C3AD8" w:rsidRDefault="00A74CDE" w:rsidP="00A74CDE">
      <w:pPr>
        <w:pStyle w:val="Corpsdetexte"/>
        <w:spacing w:before="0" w:after="0" w:line="480" w:lineRule="auto"/>
        <w:ind w:firstLine="142"/>
        <w:jc w:val="both"/>
      </w:pPr>
      <w:r>
        <w:t xml:space="preserve">Conversely, disturbed communities followed functional trajectories that are highly similar in terms of functional composition. As </w:t>
      </w:r>
      <w:ins w:id="544" w:author="Ariane Mirabel" w:date="2018-10-15T10:41:00Z">
        <w:r w:rsidR="006E2E86">
          <w:t xml:space="preserve">the composition of </w:t>
        </w:r>
      </w:ins>
      <w:r>
        <w:t xml:space="preserve">pre-disturbance surviving trees </w:t>
      </w:r>
      <w:del w:id="545" w:author="Ariane Mirabel" w:date="2018-10-16T08:39:00Z">
        <w:r w:rsidDel="00C71134">
          <w:delText xml:space="preserve">mirror </w:delText>
        </w:r>
      </w:del>
      <w:ins w:id="546" w:author="Ariane Mirabel" w:date="2018-10-16T08:39:00Z">
        <w:r w:rsidR="00C71134">
          <w:t xml:space="preserve">is representative of </w:t>
        </w:r>
      </w:ins>
      <w:r>
        <w:t xml:space="preserve">the initial community </w:t>
      </w:r>
      <w:r w:rsidR="00756908">
        <w:t xml:space="preserve">(Hérault &amp; Piponiot, 2018), </w:t>
      </w:r>
      <w:r>
        <w:t xml:space="preserve">changes in functional composition relied upon the recruitment of species or functional types that were infrequent or absent before disturbance. Competitive pioneers became dominant </w:t>
      </w:r>
      <w:ins w:id="547" w:author="Ariane Mirabel" w:date="2018-10-15T10:41:00Z">
        <w:r w:rsidR="006E2E86">
          <w:t>benefitting from light, space and nutrient resources made available by disturbance</w:t>
        </w:r>
      </w:ins>
      <w:del w:id="548" w:author="Ariane Mirabel" w:date="2018-10-15T10:41:00Z">
        <w:r w:rsidDel="006E2E86">
          <w:delText>in filling the environmental niches of high availability of light, space and nutrients vacated by the disturbance</w:delText>
        </w:r>
      </w:del>
      <w:r>
        <w:t>. The recruitment of pioneers changed community functional composition in the same way for all disturbance intensity towards more resource-acquisitive strategies, moving community functional composition right along the first axis in Fig</w:t>
      </w:r>
      <w:r w:rsidR="008A32DD">
        <w:t>.</w:t>
      </w:r>
      <w:r>
        <w:t xml:space="preserve"> 1 </w:t>
      </w:r>
      <w:r w:rsidR="00756908">
        <w:t xml:space="preserve">(Reich, 2014; Westoby, 1998; Wright et al., 2004). </w:t>
      </w:r>
      <w:r>
        <w:t>Thereafter long-lived, more resistant and shade-tolerant species excluded the first established pioneers and started the recovery of pre-disturbance functional composition, moving similarly community functional composition left along the first axis and upward along the second axis in Fig</w:t>
      </w:r>
      <w:r w:rsidR="008A32DD">
        <w:t>.</w:t>
      </w:r>
      <w:r>
        <w:t xml:space="preserve"> 1.</w:t>
      </w:r>
    </w:p>
    <w:p w:rsidR="003C3AD8" w:rsidRDefault="00A74CDE" w:rsidP="00A74CDE">
      <w:pPr>
        <w:pStyle w:val="Corpsdetexte"/>
        <w:spacing w:before="0" w:after="0" w:line="480" w:lineRule="auto"/>
        <w:ind w:firstLine="142"/>
        <w:jc w:val="both"/>
      </w:pPr>
      <w:r>
        <w:lastRenderedPageBreak/>
        <w:t xml:space="preserve">These trajectories provided empirical support to the hypothesis that community assembly is both deterministic and historically convergent at different levels of community organization. Deterministic, trait-based processes drove community convergence in functional composition, while at the same time dispersal limitation maintained their divergence in taxonomic composition </w:t>
      </w:r>
      <w:r w:rsidR="00756908">
        <w:t>(Fukami, Bezemer, Mortimer, &amp; Van Der Putten, 2005).</w:t>
      </w:r>
    </w:p>
    <w:p w:rsidR="003C3AD8" w:rsidRPr="00134383" w:rsidRDefault="00134383" w:rsidP="00A74CDE">
      <w:pPr>
        <w:pStyle w:val="Titre2"/>
        <w:spacing w:line="480" w:lineRule="auto"/>
        <w:jc w:val="both"/>
        <w:rPr>
          <w:rFonts w:asciiTheme="minorHAnsi" w:eastAsiaTheme="minorHAnsi" w:hAnsiTheme="minorHAnsi" w:cstheme="minorBidi"/>
          <w:b w:val="0"/>
          <w:bCs w:val="0"/>
          <w:color w:val="auto"/>
          <w:sz w:val="24"/>
          <w:szCs w:val="24"/>
        </w:rPr>
      </w:pPr>
      <w:bookmarkStart w:id="549" w:name="another-perspective-on-the-intermediate-"/>
      <w:bookmarkEnd w:id="549"/>
      <w:del w:id="550" w:author="Ariane Mirabel" w:date="2018-10-15T10:41:00Z">
        <w:r w:rsidRPr="00134383" w:rsidDel="006E2E86">
          <w:rPr>
            <w:rFonts w:asciiTheme="minorHAnsi" w:eastAsiaTheme="minorHAnsi" w:hAnsiTheme="minorHAnsi" w:cstheme="minorBidi"/>
            <w:b w:val="0"/>
            <w:bCs w:val="0"/>
            <w:color w:val="auto"/>
            <w:sz w:val="24"/>
            <w:szCs w:val="24"/>
          </w:rPr>
          <w:delText xml:space="preserve">ANOTHER </w:delText>
        </w:r>
      </w:del>
      <w:ins w:id="551" w:author="Ariane Mirabel" w:date="2018-10-15T10:41:00Z">
        <w:r w:rsidR="006E2E86" w:rsidRPr="00134383">
          <w:rPr>
            <w:rFonts w:asciiTheme="minorHAnsi" w:eastAsiaTheme="minorHAnsi" w:hAnsiTheme="minorHAnsi" w:cstheme="minorBidi"/>
            <w:b w:val="0"/>
            <w:bCs w:val="0"/>
            <w:color w:val="auto"/>
            <w:sz w:val="24"/>
            <w:szCs w:val="24"/>
          </w:rPr>
          <w:t>A</w:t>
        </w:r>
        <w:r w:rsidR="006E2E86">
          <w:rPr>
            <w:rFonts w:asciiTheme="minorHAnsi" w:eastAsiaTheme="minorHAnsi" w:hAnsiTheme="minorHAnsi" w:cstheme="minorBidi"/>
            <w:b w:val="0"/>
            <w:bCs w:val="0"/>
            <w:color w:val="auto"/>
            <w:sz w:val="24"/>
            <w:szCs w:val="24"/>
          </w:rPr>
          <w:t xml:space="preserve"> NEW</w:t>
        </w:r>
        <w:r w:rsidR="006E2E86" w:rsidRPr="00134383">
          <w:rPr>
            <w:rFonts w:asciiTheme="minorHAnsi" w:eastAsiaTheme="minorHAnsi" w:hAnsiTheme="minorHAnsi" w:cstheme="minorBidi"/>
            <w:b w:val="0"/>
            <w:bCs w:val="0"/>
            <w:color w:val="auto"/>
            <w:sz w:val="24"/>
            <w:szCs w:val="24"/>
          </w:rPr>
          <w:t xml:space="preserve"> </w:t>
        </w:r>
      </w:ins>
      <w:r w:rsidRPr="00134383">
        <w:rPr>
          <w:rFonts w:asciiTheme="minorHAnsi" w:eastAsiaTheme="minorHAnsi" w:hAnsiTheme="minorHAnsi" w:cstheme="minorBidi"/>
          <w:b w:val="0"/>
          <w:bCs w:val="0"/>
          <w:color w:val="auto"/>
          <w:sz w:val="24"/>
          <w:szCs w:val="24"/>
        </w:rPr>
        <w:t>PERSPECTIVE ON THE INTERMEDIATE DISTURBANCE HYPOTHESIS</w:t>
      </w:r>
    </w:p>
    <w:p w:rsidR="003C3AD8" w:rsidRDefault="00745C53" w:rsidP="00A74CDE">
      <w:pPr>
        <w:pStyle w:val="FirstParagraph"/>
        <w:spacing w:before="0" w:after="0" w:line="480" w:lineRule="auto"/>
        <w:jc w:val="both"/>
      </w:pPr>
      <w:ins w:id="552" w:author="Ariane Mirabel" w:date="2018-11-29T10:32:00Z">
        <w:r>
          <w:t xml:space="preserve">Community taxonomic richness </w:t>
        </w:r>
      </w:ins>
      <w:ins w:id="553" w:author="Ariane Mirabel" w:date="2018-11-29T10:33:00Z">
        <w:r>
          <w:t>increased</w:t>
        </w:r>
      </w:ins>
      <w:ins w:id="554" w:author="Ariane Mirabel" w:date="2018-11-29T10:32:00Z">
        <w:r>
          <w:t xml:space="preserve"> after disturbance until an intensity threshold </w:t>
        </w:r>
      </w:ins>
      <w:ins w:id="555" w:author="Ariane Mirabel" w:date="2018-11-29T10:33:00Z">
        <w:r>
          <w:t>(20-25% AGB loss) above which the taxonomic richness</w:t>
        </w:r>
      </w:ins>
      <w:ins w:id="556" w:author="Ariane Mirabel" w:date="2018-11-29T10:34:00Z">
        <w:r>
          <w:t xml:space="preserve"> decreased</w:t>
        </w:r>
        <w:r w:rsidR="00674D35">
          <w:t>.</w:t>
        </w:r>
      </w:ins>
      <w:ins w:id="557" w:author="Ariane Mirabel" w:date="2018-11-29T10:53:00Z">
        <w:r w:rsidR="00674D35">
          <w:t xml:space="preserve"> </w:t>
        </w:r>
      </w:ins>
      <w:ins w:id="558" w:author="Ariane Mirabel" w:date="2018-11-29T11:05:00Z">
        <w:r w:rsidR="00674D35">
          <w:t>T</w:t>
        </w:r>
      </w:ins>
      <w:ins w:id="559" w:author="Ariane Mirabel" w:date="2018-11-29T11:00:00Z">
        <w:r w:rsidR="00674D35">
          <w:t>he</w:t>
        </w:r>
      </w:ins>
      <w:ins w:id="560" w:author="Ariane Mirabel" w:date="2018-11-29T11:11:00Z">
        <w:r w:rsidR="00683AB2">
          <w:t xml:space="preserve"> increase of</w:t>
        </w:r>
      </w:ins>
      <w:ins w:id="561" w:author="Ariane Mirabel" w:date="2018-11-29T11:05:00Z">
        <w:r w:rsidR="00674D35">
          <w:t xml:space="preserve"> taxonomic evenness </w:t>
        </w:r>
      </w:ins>
      <w:ins w:id="562" w:author="Ariane Mirabel" w:date="2018-11-29T11:11:00Z">
        <w:r w:rsidR="00683AB2">
          <w:t xml:space="preserve">after disturbance </w:t>
        </w:r>
      </w:ins>
      <w:ins w:id="563" w:author="Ariane Mirabel" w:date="2018-11-29T11:05:00Z">
        <w:r w:rsidR="00674D35">
          <w:t xml:space="preserve">also depended on </w:t>
        </w:r>
      </w:ins>
      <w:ins w:id="564" w:author="Ariane Mirabel" w:date="2018-11-29T11:06:00Z">
        <w:r w:rsidR="00674D35">
          <w:t>the disturbance</w:t>
        </w:r>
      </w:ins>
      <w:ins w:id="565" w:author="Ariane Mirabel" w:date="2018-11-29T11:05:00Z">
        <w:r w:rsidR="00674D35">
          <w:t xml:space="preserve"> </w:t>
        </w:r>
      </w:ins>
      <w:ins w:id="566" w:author="Ariane Mirabel" w:date="2018-11-29T11:06:00Z">
        <w:r w:rsidR="00674D35">
          <w:t xml:space="preserve">intensity, although the correlation was weaker </w:t>
        </w:r>
      </w:ins>
      <w:ins w:id="567" w:author="Ariane Mirabel" w:date="2018-11-29T11:07:00Z">
        <w:r w:rsidR="00674D35">
          <w:t>than</w:t>
        </w:r>
      </w:ins>
      <w:ins w:id="568" w:author="Ariane Mirabel" w:date="2018-11-29T11:06:00Z">
        <w:r w:rsidR="00674D35">
          <w:t xml:space="preserve"> for the taxonomic richness </w:t>
        </w:r>
      </w:ins>
      <w:ins w:id="569" w:author="Ariane Mirabel" w:date="2018-11-29T11:07:00Z">
        <w:r w:rsidR="00674D35">
          <w:t>as</w:t>
        </w:r>
      </w:ins>
      <w:ins w:id="570" w:author="Ariane Mirabel" w:date="2018-10-15T10:41:00Z">
        <w:r w:rsidR="006E2E86">
          <w:t xml:space="preserve"> already observed in the Guiana Shield </w:t>
        </w:r>
      </w:ins>
      <w:del w:id="571" w:author="Ariane Mirabel" w:date="2018-10-15T10:41:00Z">
        <w:r w:rsidR="00A74CDE" w:rsidDel="006E2E86">
          <w:delText xml:space="preserve">The IDH well predicted well the disturbance impact on community taxonomic richness, enhanced until an intensity threshold (20-25% AGB loss), and to some extent on taxonomic evenness, somewhat decoupled from the disturbance intensity as already observed in the Guiana Shield </w:delText>
        </w:r>
      </w:del>
      <w:r w:rsidR="00A74CDE">
        <w:t>(Baraloto et al.</w:t>
      </w:r>
      <w:r w:rsidR="00756908">
        <w:t>,</w:t>
      </w:r>
      <w:r w:rsidR="00A74CDE">
        <w:t xml:space="preserve"> 2012) and in Bornean tropical forests (Cannon</w:t>
      </w:r>
      <w:r w:rsidR="00756908">
        <w:t>,</w:t>
      </w:r>
      <w:r w:rsidR="00A74CDE">
        <w:t xml:space="preserve"> 1998). </w:t>
      </w:r>
      <w:ins w:id="572" w:author="Ariane Mirabel" w:date="2018-11-29T11:07:00Z">
        <w:r w:rsidR="00674D35">
          <w:t>In accordance with the IDH</w:t>
        </w:r>
      </w:ins>
      <w:ins w:id="573" w:author="Ariane Mirabel" w:date="2018-11-29T11:11:00Z">
        <w:r w:rsidR="00683AB2">
          <w:t>, then</w:t>
        </w:r>
      </w:ins>
      <w:ins w:id="574" w:author="Ariane Mirabel" w:date="2018-11-29T11:07:00Z">
        <w:r w:rsidR="00674D35">
          <w:t xml:space="preserve">, community taxonomic trajectories </w:t>
        </w:r>
      </w:ins>
      <w:ins w:id="575" w:author="Ariane Mirabel" w:date="2018-11-29T11:12:00Z">
        <w:r w:rsidR="00683AB2">
          <w:t>depended</w:t>
        </w:r>
      </w:ins>
      <w:ins w:id="576" w:author="Ariane Mirabel" w:date="2018-11-29T11:07:00Z">
        <w:r w:rsidR="00674D35">
          <w:t xml:space="preserve"> on the disturbance intensity</w:t>
        </w:r>
      </w:ins>
      <w:ins w:id="577" w:author="Ariane Mirabel" w:date="2018-11-29T11:12:00Z">
        <w:r w:rsidR="00683AB2">
          <w:t xml:space="preserve">. They </w:t>
        </w:r>
      </w:ins>
      <w:ins w:id="578" w:author="Ariane Mirabel" w:date="2018-11-29T11:07:00Z">
        <w:r w:rsidR="00674D35">
          <w:t>markedly change</w:t>
        </w:r>
      </w:ins>
      <w:ins w:id="579" w:author="Ariane Mirabel" w:date="2018-11-29T11:12:00Z">
        <w:r w:rsidR="00683AB2">
          <w:t>d</w:t>
        </w:r>
      </w:ins>
      <w:ins w:id="580" w:author="Ariane Mirabel" w:date="2018-11-29T11:07:00Z">
        <w:r w:rsidR="00674D35">
          <w:t xml:space="preserve"> above an intensity threshold, with a decrease of the richness and a persistent increase of the evenness. </w:t>
        </w:r>
      </w:ins>
      <w:del w:id="581" w:author="Ariane Mirabel" w:date="2018-10-15T10:41:00Z">
        <w:r w:rsidR="00A74CDE" w:rsidDel="006E2E86">
          <w:delText>The d</w:delText>
        </w:r>
      </w:del>
      <w:ins w:id="582" w:author="Ariane Mirabel" w:date="2018-10-15T10:41:00Z">
        <w:r w:rsidR="006E2E86">
          <w:t>D</w:t>
        </w:r>
      </w:ins>
      <w:r w:rsidR="00A74CDE">
        <w:t xml:space="preserve">isturbance intensity determined the balance in the community between </w:t>
      </w:r>
      <w:ins w:id="583" w:author="Ariane Mirabel" w:date="2018-11-29T11:48:00Z">
        <w:r w:rsidR="008B2A98">
          <w:t xml:space="preserve">surviving trees from </w:t>
        </w:r>
      </w:ins>
      <w:r w:rsidR="00A74CDE">
        <w:t xml:space="preserve">pre-disturbance </w:t>
      </w:r>
      <w:del w:id="584" w:author="Ariane Mirabel" w:date="2018-11-29T11:48:00Z">
        <w:r w:rsidR="00A74CDE" w:rsidDel="008B2A98">
          <w:delText>surviving trees</w:delText>
        </w:r>
      </w:del>
      <w:ins w:id="585" w:author="Ariane Mirabel" w:date="2018-11-29T11:48:00Z">
        <w:r w:rsidR="008B2A98">
          <w:t>communities</w:t>
        </w:r>
      </w:ins>
      <w:r w:rsidR="00A74CDE">
        <w:t xml:space="preserve"> and t</w:t>
      </w:r>
      <w:ins w:id="586" w:author="Ariane Mirabel" w:date="2018-11-29T11:47:00Z">
        <w:r w:rsidR="00A259F2">
          <w:t>rees</w:t>
        </w:r>
      </w:ins>
      <w:del w:id="587" w:author="Ariane Mirabel" w:date="2018-11-29T11:47:00Z">
        <w:r w:rsidR="00A74CDE" w:rsidDel="00A259F2">
          <w:delText>hose</w:delText>
        </w:r>
      </w:del>
      <w:r w:rsidR="00A74CDE">
        <w:t xml:space="preserve"> recruited afterward. The pool of true pioneer species specifically recruited after disturbance is</w:t>
      </w:r>
      <w:ins w:id="588" w:author="Ariane Mirabel" w:date="2018-11-29T11:02:00Z">
        <w:r w:rsidR="00674D35">
          <w:t>, in the Guiana Shield,</w:t>
        </w:r>
      </w:ins>
      <w:r w:rsidR="00A74CDE">
        <w:t xml:space="preserve"> restricted </w:t>
      </w:r>
      <w:del w:id="589" w:author="Ariane Mirabel" w:date="2018-11-29T11:02:00Z">
        <w:r w:rsidR="00A74CDE" w:rsidDel="00674D35">
          <w:delText xml:space="preserve">in the Guiana Shield </w:delText>
        </w:r>
      </w:del>
      <w:r w:rsidR="00A74CDE">
        <w:t>to a few common genera (e.g. </w:t>
      </w:r>
      <w:r w:rsidR="00A74CDE" w:rsidRPr="00756908">
        <w:rPr>
          <w:i/>
        </w:rPr>
        <w:t xml:space="preserve">Cecropia </w:t>
      </w:r>
      <w:r w:rsidR="00A74CDE" w:rsidRPr="00A30919">
        <w:rPr>
          <w:rPrChange w:id="590" w:author="Ariane Mirabel" w:date="2018-10-16T09:21:00Z">
            <w:rPr>
              <w:i/>
            </w:rPr>
          </w:rPrChange>
        </w:rPr>
        <w:t>spp</w:t>
      </w:r>
      <w:r w:rsidR="00A74CDE" w:rsidRPr="00756908">
        <w:rPr>
          <w:i/>
        </w:rPr>
        <w:t>.</w:t>
      </w:r>
      <w:r w:rsidR="00A74CDE">
        <w:t xml:space="preserve">, </w:t>
      </w:r>
      <w:r w:rsidR="00A74CDE" w:rsidRPr="00756908">
        <w:rPr>
          <w:i/>
        </w:rPr>
        <w:t xml:space="preserve">Vismia </w:t>
      </w:r>
      <w:r w:rsidR="00A74CDE" w:rsidRPr="006E2E86">
        <w:rPr>
          <w:rPrChange w:id="591" w:author="Ariane Mirabel" w:date="2018-10-15T10:42:00Z">
            <w:rPr>
              <w:i/>
            </w:rPr>
          </w:rPrChange>
        </w:rPr>
        <w:t>spp.</w:t>
      </w:r>
      <w:r w:rsidR="00A74CDE">
        <w:t>) (Guitet et al.</w:t>
      </w:r>
      <w:r w:rsidR="00756908">
        <w:t>,</w:t>
      </w:r>
      <w:r w:rsidR="00A74CDE">
        <w:t xml:space="preserve"> 2018). Below the intensity threshold the </w:t>
      </w:r>
      <w:del w:id="592" w:author="Ariane Mirabel" w:date="2018-11-29T11:49:00Z">
        <w:r w:rsidR="00A74CDE" w:rsidDel="008B2A98">
          <w:delText xml:space="preserve">size of the </w:delText>
        </w:r>
      </w:del>
      <w:r w:rsidR="00A74CDE">
        <w:t>surviving community</w:t>
      </w:r>
      <w:ins w:id="593" w:author="Ariane Mirabel" w:date="2018-11-29T11:49:00Z">
        <w:r w:rsidR="008B2A98">
          <w:t xml:space="preserve"> trees remained  numerous enough</w:t>
        </w:r>
      </w:ins>
      <w:r w:rsidR="00A74CDE">
        <w:t xml:space="preserve"> </w:t>
      </w:r>
      <w:ins w:id="594" w:author="Ariane Mirabel" w:date="2018-11-29T11:50:00Z">
        <w:r w:rsidR="008B2A98">
          <w:t xml:space="preserve">to maintain </w:t>
        </w:r>
      </w:ins>
      <w:del w:id="595" w:author="Ariane Mirabel" w:date="2018-11-29T11:50:00Z">
        <w:r w:rsidR="00A74CDE" w:rsidDel="008B2A98">
          <w:delText xml:space="preserve">maintained </w:delText>
        </w:r>
      </w:del>
      <w:r w:rsidR="00A74CDE">
        <w:t xml:space="preserve">the pre-disturbance high taxonomic richness while the </w:t>
      </w:r>
      <w:ins w:id="596" w:author="Ariane Mirabel" w:date="2018-11-29T11:51:00Z">
        <w:r w:rsidR="008B2A98">
          <w:t>pioneers recruited</w:t>
        </w:r>
      </w:ins>
      <w:del w:id="597" w:author="Ariane Mirabel" w:date="2018-11-29T11:51:00Z">
        <w:r w:rsidR="00A74CDE" w:rsidDel="008B2A98">
          <w:delText>recruitment of pioneers</w:delText>
        </w:r>
      </w:del>
      <w:r w:rsidR="00A74CDE">
        <w:t>, infrequent or absent before disturbance, increased both community taxonomic richness and evenness</w:t>
      </w:r>
      <w:ins w:id="598" w:author="Ariane Mirabel" w:date="2018-10-15T11:12:00Z">
        <w:r w:rsidR="00485067">
          <w:t>.</w:t>
        </w:r>
      </w:ins>
      <w:ins w:id="599" w:author="Ariane Mirabel" w:date="2018-10-15T11:13:00Z">
        <w:r w:rsidR="00485067">
          <w:t xml:space="preserve"> </w:t>
        </w:r>
      </w:ins>
      <w:del w:id="600" w:author="Ariane Mirabel" w:date="2018-10-15T11:19:00Z">
        <w:r w:rsidR="00A74CDE" w:rsidDel="00485067">
          <w:delText xml:space="preserve">. </w:delText>
        </w:r>
      </w:del>
      <w:r w:rsidR="00A74CDE">
        <w:t xml:space="preserve">Beyond the intensity threshold, </w:t>
      </w:r>
      <w:del w:id="601" w:author="Ariane Mirabel" w:date="2018-10-15T10:42:00Z">
        <w:r w:rsidR="00A74CDE" w:rsidDel="006E2E86">
          <w:delText xml:space="preserve">the </w:delText>
        </w:r>
      </w:del>
      <w:r w:rsidR="00A74CDE">
        <w:t xml:space="preserve">disturbance decreased the taxonomic richness of surviving </w:t>
      </w:r>
      <w:r w:rsidR="00756908">
        <w:t xml:space="preserve">trees, </w:t>
      </w:r>
      <w:del w:id="602" w:author="Ariane Mirabel" w:date="2018-11-29T11:52:00Z">
        <w:r w:rsidR="00756908" w:rsidDel="008B2A98">
          <w:delText>which</w:delText>
        </w:r>
        <w:r w:rsidR="00A74CDE" w:rsidDel="008B2A98">
          <w:delText xml:space="preserve"> </w:delText>
        </w:r>
      </w:del>
      <w:ins w:id="603" w:author="Ariane Mirabel" w:date="2018-11-29T11:52:00Z">
        <w:r w:rsidR="008B2A98">
          <w:t xml:space="preserve">and this decrease </w:t>
        </w:r>
      </w:ins>
      <w:r w:rsidR="00A74CDE">
        <w:t xml:space="preserve">was not offset by the </w:t>
      </w:r>
      <w:del w:id="604" w:author="Ariane Mirabel" w:date="2018-11-29T11:52:00Z">
        <w:r w:rsidR="00A74CDE" w:rsidDel="008B2A98">
          <w:delText xml:space="preserve">enrichment </w:delText>
        </w:r>
      </w:del>
      <w:ins w:id="605" w:author="Ariane Mirabel" w:date="2018-11-29T11:52:00Z">
        <w:r w:rsidR="008B2A98">
          <w:t xml:space="preserve">recruitment </w:t>
        </w:r>
      </w:ins>
      <w:r w:rsidR="00A74CDE">
        <w:t>of pioneers</w:t>
      </w:r>
      <w:ins w:id="606" w:author="Ariane Mirabel" w:date="2018-11-29T11:53:00Z">
        <w:r w:rsidR="008B2A98">
          <w:t xml:space="preserve">. </w:t>
        </w:r>
      </w:ins>
      <w:del w:id="607" w:author="Ariane Mirabel" w:date="2018-11-29T11:53:00Z">
        <w:r w:rsidR="00A74CDE" w:rsidDel="008B2A98">
          <w:delText>, so that the</w:delText>
        </w:r>
      </w:del>
      <w:ins w:id="608" w:author="Ariane Mirabel" w:date="2018-11-29T11:53:00Z">
        <w:r w:rsidR="008B2A98">
          <w:t>The</w:t>
        </w:r>
      </w:ins>
      <w:r w:rsidR="00A74CDE">
        <w:t xml:space="preserve"> overall community taxonomic richness </w:t>
      </w:r>
      <w:ins w:id="609" w:author="Ariane Mirabel" w:date="2018-11-29T11:53:00Z">
        <w:r w:rsidR="008B2A98">
          <w:t xml:space="preserve">therefore </w:t>
        </w:r>
      </w:ins>
      <w:r w:rsidR="00A74CDE">
        <w:t xml:space="preserve">decreased according to the disturbance </w:t>
      </w:r>
      <w:r w:rsidR="00A74CDE">
        <w:lastRenderedPageBreak/>
        <w:t xml:space="preserve">intensity </w:t>
      </w:r>
      <w:r w:rsidR="00756908">
        <w:t>(J. F. Molino &amp; Sabatier, 2001).</w:t>
      </w:r>
      <w:r w:rsidR="00A74CDE">
        <w:t xml:space="preserve"> </w:t>
      </w:r>
      <w:ins w:id="610" w:author="Ariane Mirabel" w:date="2018-10-15T11:19:00Z">
        <w:r w:rsidR="00485067">
          <w:t>An intermediate disturbance</w:t>
        </w:r>
      </w:ins>
      <w:ins w:id="611" w:author="Ariane Mirabel" w:date="2018-11-29T12:00:00Z">
        <w:r w:rsidR="00C1633A">
          <w:t xml:space="preserve"> was then detected, defined by an intensity for which post-disturbance trajectories markedly changed.</w:t>
        </w:r>
      </w:ins>
      <w:ins w:id="612" w:author="Ariane Mirabel" w:date="2018-11-29T12:02:00Z">
        <w:r w:rsidR="00C1633A">
          <w:t xml:space="preserve"> </w:t>
        </w:r>
      </w:ins>
      <w:ins w:id="613" w:author="Ariane Mirabel" w:date="2018-11-29T12:03:00Z">
        <w:r w:rsidR="00C1633A">
          <w:t>S</w:t>
        </w:r>
      </w:ins>
      <w:ins w:id="614" w:author="Ariane Mirabel" w:date="2018-11-29T12:02:00Z">
        <w:r w:rsidR="00C1633A">
          <w:t xml:space="preserve">uch disturbance </w:t>
        </w:r>
      </w:ins>
      <w:ins w:id="615" w:author="Ariane Mirabel" w:date="2018-10-15T11:19:00Z">
        <w:r w:rsidR="00485067">
          <w:t xml:space="preserve">increased the availability of resources and created opportunities for pioneers, without implying too important loss of shade-tolerant species </w:t>
        </w:r>
      </w:ins>
      <w:ins w:id="616" w:author="Ariane Mirabel" w:date="2018-11-29T11:53:00Z">
        <w:r w:rsidR="008B2A98">
          <w:t>or preventing</w:t>
        </w:r>
      </w:ins>
      <w:ins w:id="617" w:author="Ariane Mirabel" w:date="2018-10-15T11:19:00Z">
        <w:r w:rsidR="00485067">
          <w:t xml:space="preserve"> their maintenance in the community </w:t>
        </w:r>
        <w:r w:rsidR="00485067">
          <w:fldChar w:fldCharType="begin" w:fldLock="1"/>
        </w:r>
      </w:ins>
      <w:r w:rsidR="004062C0">
        <w:instrText>ADDIN CSL_CITATION {"citationItems":[{"id":"ITEM-1","itemData":{"DOI":"10.1111/j.1461-0248.2009.01329.x","ISBN":"1461-0248 (Electronic)\\n1461-023X (Linking)","ISSN":"1461023X","PMID":"19473218","abstract":"The intermediate disturbance hypothesis (IDH) predicts local species diversity to be maximal at an intermediate level of disturbance. Developed to explain species maintenance and diversity patterns in species-rich ecosystems such as tropical forests, tests of IDH in tropical forest remain scarce, small-scale and contentious. We use an unprecedented large-scale dataset (2504 one-hectare plots and 331,567 trees) to examine whether IDH explains tree diversity variation within wet, moist and dry tropical forests, and we analyse the underlying mechanism by determining responses within functional species groups. We find that disturbance explains more variation in diversity of dry than wet tropical forests. Pioneer species numbers increase with disturbance, shade-tolerant species decrease and intermediate species are indifferent. While diversity indeed peaks at intermediate disturbance levels little variation is explained outside dry forests, and disturbance is less important for species richness patterns in wet tropical rain forests than previously thought.","author":[{"dropping-particle":"","family":"Bongers","given":"Frans","non-dropping-particle":"","parse-names":false,"suffix":""},{"dropping-particle":"","family":"Poorter","given":"Lourens","non-dropping-particle":"","parse-names":false,"suffix":""},{"dropping-particle":"","family":"Hawthorne","given":"William D.","non-dropping-particle":"","parse-names":false,"suffix":""},{"dropping-particle":"","family":"Sheil","given":"Douglas","non-dropping-particle":"","parse-names":false,"suffix":""}],"container-title":"Ecology Letters","id":"ITEM-1","issue":"8","issued":{"date-parts":[["2009"]]},"page":"798-805","title":"The intermediate disturbance hypothesis applies to tropical forests, but disturbance contributes little to tree diversity","type":"article-journal","volume":"12"},"uris":["http://www.mendeley.com/documents/?uuid=2d207827-ac33-404e-a270-10decb403ddc"]}],"mendeley":{"formattedCitation":"(Bongers et al. 2009)","plainTextFormattedCitation":"(Bongers et al. 2009)","previouslyFormattedCitation":"(Bongers et al. 2009)"},"properties":{"noteIndex":0},"schema":"https://github.com/citation-style-language/schema/raw/master/csl-citation.json"}</w:instrText>
      </w:r>
      <w:ins w:id="618" w:author="Ariane Mirabel" w:date="2018-10-15T11:19:00Z">
        <w:r w:rsidR="00485067">
          <w:fldChar w:fldCharType="separate"/>
        </w:r>
        <w:r w:rsidR="00485067" w:rsidRPr="00485067">
          <w:rPr>
            <w:noProof/>
          </w:rPr>
          <w:t>(Bongers et al. 2009)</w:t>
        </w:r>
        <w:r w:rsidR="00485067">
          <w:fldChar w:fldCharType="end"/>
        </w:r>
        <w:r w:rsidR="00485067">
          <w:t xml:space="preserve">. </w:t>
        </w:r>
      </w:ins>
      <w:r w:rsidR="00A74CDE">
        <w:t>For community taxonomic evenness</w:t>
      </w:r>
      <w:ins w:id="619" w:author="Ariane Mirabel" w:date="2018-11-29T11:54:00Z">
        <w:r w:rsidR="008B2A98">
          <w:t>,</w:t>
        </w:r>
      </w:ins>
      <w:r w:rsidR="00A74CDE">
        <w:t xml:space="preserve"> the disturbance impact was similar but </w:t>
      </w:r>
      <w:del w:id="620" w:author="Ariane Mirabel" w:date="2018-10-15T10:42:00Z">
        <w:r w:rsidR="00A74CDE" w:rsidDel="006E2E86">
          <w:delText>slighter</w:delText>
        </w:r>
      </w:del>
      <w:ins w:id="621" w:author="Ariane Mirabel" w:date="2018-10-15T10:42:00Z">
        <w:r w:rsidR="006E2E86">
          <w:t>milder</w:t>
        </w:r>
      </w:ins>
      <w:ins w:id="622" w:author="Ariane Mirabel" w:date="2018-11-29T11:54:00Z">
        <w:r w:rsidR="008B2A98">
          <w:t xml:space="preserve">. Because the </w:t>
        </w:r>
      </w:ins>
      <w:del w:id="623" w:author="Ariane Mirabel" w:date="2018-11-29T11:54:00Z">
        <w:r w:rsidR="00A74CDE" w:rsidDel="008B2A98">
          <w:delText xml:space="preserve">, as the </w:delText>
        </w:r>
      </w:del>
      <w:r w:rsidR="00A74CDE">
        <w:t>evenness is less sensitive to the loss of rare species</w:t>
      </w:r>
      <w:ins w:id="624" w:author="Ariane Mirabel" w:date="2018-11-29T11:54:00Z">
        <w:r w:rsidR="008B2A98">
          <w:t xml:space="preserve">, </w:t>
        </w:r>
      </w:ins>
      <w:ins w:id="625" w:author="Ariane Mirabel" w:date="2018-11-29T11:55:00Z">
        <w:r w:rsidR="008B2A98">
          <w:t xml:space="preserve">below the intensity threshold the </w:t>
        </w:r>
      </w:ins>
      <w:ins w:id="626" w:author="Ariane Mirabel" w:date="2018-11-29T11:54:00Z">
        <w:r w:rsidR="008B2A98">
          <w:t xml:space="preserve">trajectories of taxonomic </w:t>
        </w:r>
      </w:ins>
      <w:ins w:id="627" w:author="Ariane Mirabel" w:date="2018-11-29T11:55:00Z">
        <w:r w:rsidR="008B2A98">
          <w:t>evenness</w:t>
        </w:r>
      </w:ins>
      <w:del w:id="628" w:author="Ariane Mirabel" w:date="2018-11-29T11:54:00Z">
        <w:r w:rsidR="00A74CDE" w:rsidDel="008B2A98">
          <w:delText>.</w:delText>
        </w:r>
      </w:del>
      <w:del w:id="629" w:author="Ariane Mirabel" w:date="2018-11-29T11:55:00Z">
        <w:r w:rsidR="00A74CDE" w:rsidDel="008B2A98">
          <w:delText xml:space="preserve"> Taxonomic evenness </w:delText>
        </w:r>
      </w:del>
      <w:ins w:id="630" w:author="Ariane Mirabel" w:date="2018-10-16T08:34:00Z">
        <w:r w:rsidR="00C71134">
          <w:t xml:space="preserve"> </w:t>
        </w:r>
      </w:ins>
      <w:r w:rsidR="00A74CDE">
        <w:t xml:space="preserve">rather represented the increasing dominance of </w:t>
      </w:r>
      <w:r w:rsidR="00C018C1">
        <w:t>pioneers</w:t>
      </w:r>
      <w:r w:rsidR="00A74CDE">
        <w:t xml:space="preserve"> that </w:t>
      </w:r>
      <w:del w:id="631" w:author="Ariane Mirabel" w:date="2018-11-29T11:56:00Z">
        <w:r w:rsidR="00A74CDE" w:rsidDel="008B2A98">
          <w:delText>balanc</w:delText>
        </w:r>
      </w:del>
      <w:ins w:id="632" w:author="Ariane Mirabel" w:date="2018-11-29T11:56:00Z">
        <w:r w:rsidR="008B2A98">
          <w:t xml:space="preserve">balancing </w:t>
        </w:r>
      </w:ins>
      <w:del w:id="633" w:author="Ariane Mirabel" w:date="2018-11-29T11:56:00Z">
        <w:r w:rsidR="00A74CDE" w:rsidDel="008B2A98">
          <w:delText xml:space="preserve">ed </w:delText>
        </w:r>
      </w:del>
      <w:r w:rsidR="00A74CDE">
        <w:t>the usual hyper-dominance of a few species</w:t>
      </w:r>
      <w:del w:id="634" w:author="Ariane Mirabel" w:date="2018-11-29T11:56:00Z">
        <w:r w:rsidR="00A74CDE" w:rsidDel="008B2A98">
          <w:delText xml:space="preserve"> in tropical forests</w:delText>
        </w:r>
      </w:del>
      <w:del w:id="635" w:author="Ariane Mirabel" w:date="2018-10-16T08:35:00Z">
        <w:r w:rsidR="00A74CDE" w:rsidDel="00C71134">
          <w:delText xml:space="preserve"> below the intensity threshold</w:delText>
        </w:r>
      </w:del>
      <w:ins w:id="636" w:author="Ariane Mirabel" w:date="2018-10-16T08:35:00Z">
        <w:r w:rsidR="00C71134">
          <w:t xml:space="preserve">. </w:t>
        </w:r>
      </w:ins>
      <w:ins w:id="637" w:author="Ariane Mirabel" w:date="2018-10-16T08:36:00Z">
        <w:r w:rsidR="00C71134">
          <w:t xml:space="preserve">Beyond the intensity threshold, however, </w:t>
        </w:r>
      </w:ins>
      <w:del w:id="638" w:author="Ariane Mirabel" w:date="2018-10-16T08:35:00Z">
        <w:r w:rsidR="00A74CDE" w:rsidDel="00C71134">
          <w:delText xml:space="preserve">, </w:delText>
        </w:r>
      </w:del>
      <w:del w:id="639" w:author="Ariane Mirabel" w:date="2018-10-16T08:36:00Z">
        <w:r w:rsidR="00A74CDE" w:rsidDel="00C71134">
          <w:delText xml:space="preserve">thus </w:delText>
        </w:r>
      </w:del>
      <w:del w:id="640" w:author="Ariane Mirabel" w:date="2018-10-16T08:35:00Z">
        <w:r w:rsidR="00A74CDE" w:rsidDel="00C71134">
          <w:delText xml:space="preserve">increasing community overall evenness </w:delText>
        </w:r>
      </w:del>
      <w:del w:id="641" w:author="Ariane Mirabel" w:date="2018-10-16T08:36:00Z">
        <w:r w:rsidR="00A74CDE" w:rsidDel="00C71134">
          <w:delText xml:space="preserve">up to the intensity threshold beyond which </w:delText>
        </w:r>
      </w:del>
      <w:r w:rsidR="00A74CDE">
        <w:t>pioneers became in turn highly dominant and decreased the overall evenness (Baraloto et al.</w:t>
      </w:r>
      <w:r w:rsidR="00756908">
        <w:t>,</w:t>
      </w:r>
      <w:r w:rsidR="00A74CDE">
        <w:t xml:space="preserve"> 2012).</w:t>
      </w:r>
    </w:p>
    <w:p w:rsidR="003C3AD8" w:rsidRDefault="00AB6B50" w:rsidP="00A74CDE">
      <w:pPr>
        <w:pStyle w:val="Corpsdetexte"/>
        <w:spacing w:before="0" w:after="0" w:line="480" w:lineRule="auto"/>
        <w:ind w:firstLine="142"/>
        <w:jc w:val="both"/>
      </w:pPr>
      <w:r>
        <w:t>Conversely,</w:t>
      </w:r>
      <w:r w:rsidR="00A74CDE">
        <w:t xml:space="preserve"> the IDH was disproved regarding the disturbance impact on community functional richness and evenness. Irrespective of the disturbance intensity</w:t>
      </w:r>
      <w:ins w:id="642" w:author="Ariane Mirabel" w:date="2018-10-15T10:42:00Z">
        <w:r w:rsidR="006E2E86">
          <w:t xml:space="preserve">, </w:t>
        </w:r>
      </w:ins>
      <w:ins w:id="643" w:author="Ariane Mirabel" w:date="2018-10-16T08:37:00Z">
        <w:r w:rsidR="00C71134">
          <w:t>both community functional richness and evenness</w:t>
        </w:r>
        <w:r w:rsidR="00C71134" w:rsidRPr="00C71134">
          <w:t xml:space="preserve"> </w:t>
        </w:r>
        <w:r w:rsidR="00C71134">
          <w:t xml:space="preserve">increased following the </w:t>
        </w:r>
      </w:ins>
      <w:del w:id="644" w:author="Ariane Mirabel" w:date="2018-10-15T10:42:00Z">
        <w:r w:rsidR="00A74CDE" w:rsidDel="006E2E86">
          <w:delText xml:space="preserve"> the </w:delText>
        </w:r>
      </w:del>
      <w:r w:rsidR="00A74CDE">
        <w:t xml:space="preserve">recruitment of </w:t>
      </w:r>
      <w:r w:rsidR="00C018C1">
        <w:t>pioneers</w:t>
      </w:r>
      <w:r w:rsidR="00A74CDE">
        <w:t>, functionally highly different from the composition of pre-disturbance community</w:t>
      </w:r>
      <w:del w:id="645" w:author="Ariane Mirabel" w:date="2018-10-16T08:37:00Z">
        <w:r w:rsidR="00A74CDE" w:rsidDel="00C71134">
          <w:delText xml:space="preserve">, increased both community functional richness and </w:delText>
        </w:r>
        <w:r w:rsidR="00C018C1" w:rsidDel="00C71134">
          <w:delText>evenness</w:delText>
        </w:r>
      </w:del>
      <w:r w:rsidR="00A74CDE">
        <w:t>.</w:t>
      </w:r>
    </w:p>
    <w:p w:rsidR="003C3AD8" w:rsidRDefault="00A74CDE" w:rsidP="00A74CDE">
      <w:pPr>
        <w:pStyle w:val="Corpsdetexte"/>
        <w:spacing w:before="0" w:after="0" w:line="480" w:lineRule="auto"/>
        <w:ind w:firstLine="142"/>
        <w:jc w:val="both"/>
      </w:pPr>
      <w:r>
        <w:t xml:space="preserve">Along time, taxonomic richness trajectories of all disturbed communities </w:t>
      </w:r>
      <w:del w:id="646" w:author="Ariane Mirabel" w:date="2018-10-16T08:38:00Z">
        <w:r w:rsidDel="00C71134">
          <w:delText xml:space="preserve">first </w:delText>
        </w:r>
      </w:del>
      <w:ins w:id="647" w:author="Ariane Mirabel" w:date="2018-10-16T08:38:00Z">
        <w:r w:rsidR="00C71134">
          <w:t xml:space="preserve">similarly </w:t>
        </w:r>
      </w:ins>
      <w:r>
        <w:t>dropped</w:t>
      </w:r>
      <w:ins w:id="648" w:author="Ariane Mirabel" w:date="2018-10-16T08:38:00Z">
        <w:r w:rsidR="00C71134">
          <w:t xml:space="preserve"> at first place</w:t>
        </w:r>
      </w:ins>
      <w:del w:id="649" w:author="Ariane Mirabel" w:date="2018-10-16T08:38:00Z">
        <w:r w:rsidDel="00C71134">
          <w:delText xml:space="preserve"> similarly</w:delText>
        </w:r>
      </w:del>
      <w:r>
        <w:t xml:space="preserve">, following the species loss due to disturbance, and then displayed a species gain depending on the disturbance intensity. Up to an intensity threshold, the species gain was all the more significant that the disturbance intensity increased, with the establishment of long-lived pioneers enhancing community taxonomic richness and evenness in the long term. These long-lived </w:t>
      </w:r>
      <w:r w:rsidR="00C018C1">
        <w:t>pioneers</w:t>
      </w:r>
      <w:r>
        <w:t xml:space="preserve">, functionally quite different from the functional composition, entailed as well a progressive and long-lasting increase of the functional richness and evenness </w:t>
      </w:r>
      <w:r w:rsidR="00756908">
        <w:t xml:space="preserve">(Denslow, 1980; J. F. Molino &amp; Sabatier, 2001). </w:t>
      </w:r>
      <w:r>
        <w:t xml:space="preserve">Beyond an intensity threshold, though, a few short-lived pioneers occupied the vacated environmental space and prevented </w:t>
      </w:r>
      <w:r>
        <w:lastRenderedPageBreak/>
        <w:t xml:space="preserve">the establishment of other species. These short-lived pioneers were functionally very different from the pre-disturbance community and entailed a rapid and significant increase of functional richness </w:t>
      </w:r>
      <w:r w:rsidR="00C018C1">
        <w:t>and</w:t>
      </w:r>
      <w:r>
        <w:t xml:space="preserve"> evenness. Already after 10 years, though, short-lived pioneers started to decline and the functional richness and evenness decreased. Likely this decrease will be followed by the establishment of long-lasting pioneers, and by the time they recruit we expect the taxonomic and functional trajectories to catch up with those observed after intermediate disturbance </w:t>
      </w:r>
      <w:r w:rsidR="00756908">
        <w:t>(L. R. Walker &amp; Moral, 2009).</w:t>
      </w:r>
    </w:p>
    <w:p w:rsidR="003C3AD8" w:rsidRPr="00134383" w:rsidRDefault="00134383" w:rsidP="00A74CDE">
      <w:pPr>
        <w:pStyle w:val="Titre2"/>
        <w:spacing w:before="0" w:line="480" w:lineRule="auto"/>
        <w:jc w:val="both"/>
        <w:rPr>
          <w:rFonts w:asciiTheme="minorHAnsi" w:eastAsiaTheme="minorHAnsi" w:hAnsiTheme="minorHAnsi" w:cstheme="minorBidi"/>
          <w:b w:val="0"/>
          <w:bCs w:val="0"/>
          <w:color w:val="auto"/>
          <w:sz w:val="24"/>
          <w:szCs w:val="24"/>
        </w:rPr>
      </w:pPr>
      <w:bookmarkStart w:id="650" w:name="the-functional-redundancy-key-of-communi"/>
      <w:bookmarkEnd w:id="650"/>
      <w:r w:rsidRPr="00134383">
        <w:rPr>
          <w:rFonts w:asciiTheme="minorHAnsi" w:eastAsiaTheme="minorHAnsi" w:hAnsiTheme="minorHAnsi" w:cstheme="minorBidi"/>
          <w:b w:val="0"/>
          <w:bCs w:val="0"/>
          <w:color w:val="auto"/>
          <w:sz w:val="24"/>
          <w:szCs w:val="24"/>
        </w:rPr>
        <w:t>THE FUNCTIONAL REDUNDANCY, KEY OF COMMUNITY RESILIENCE</w:t>
      </w:r>
    </w:p>
    <w:p w:rsidR="003C3AD8" w:rsidRDefault="00A74CDE" w:rsidP="00A74CDE">
      <w:pPr>
        <w:pStyle w:val="FirstParagraph"/>
        <w:spacing w:before="0" w:after="0" w:line="480" w:lineRule="auto"/>
        <w:jc w:val="both"/>
      </w:pPr>
      <w:r>
        <w:t xml:space="preserve">For 15 </w:t>
      </w:r>
      <w:r w:rsidR="004935EC">
        <w:t>years,</w:t>
      </w:r>
      <w:r>
        <w:t xml:space="preserve"> the species loss during disturbance, determined by the disturbance intensity, </w:t>
      </w:r>
      <w:del w:id="651" w:author="Ariane Mirabel" w:date="2018-10-15T10:42:00Z">
        <w:r w:rsidDel="006E2E86">
          <w:delText xml:space="preserve">commensurately </w:delText>
        </w:r>
      </w:del>
      <w:ins w:id="652" w:author="Ariane Mirabel" w:date="2018-10-15T10:42:00Z">
        <w:r w:rsidR="006E2E86">
          <w:t xml:space="preserve">significantly </w:t>
        </w:r>
      </w:ins>
      <w:r>
        <w:t xml:space="preserve">decreased the functional redundancy within the pre-disturbance functional space. The redundancy decrease was not compensated </w:t>
      </w:r>
      <w:ins w:id="653" w:author="Ariane Mirabel" w:date="2018-10-15T10:43:00Z">
        <w:r w:rsidR="006E2E86">
          <w:t xml:space="preserve">for </w:t>
        </w:r>
      </w:ins>
      <w:r>
        <w:t xml:space="preserve">in the first </w:t>
      </w:r>
      <w:r w:rsidR="004935EC">
        <w:t>place,</w:t>
      </w:r>
      <w:r>
        <w:t xml:space="preserve"> as the first recruited </w:t>
      </w:r>
      <w:r w:rsidR="00C018C1">
        <w:t>pioneers</w:t>
      </w:r>
      <w:r>
        <w:t xml:space="preserve"> were functionally different from the pre-disturbance functional composition. Progressively though, first established species were replaced by more competitive long-lived </w:t>
      </w:r>
      <w:r w:rsidR="00C018C1">
        <w:t>pioneers</w:t>
      </w:r>
      <w:r>
        <w:t xml:space="preserve"> or late-successional species resembling more the pre-disturbance functional composition and restoring the functional redundancy. This replacement was stochastic and followed the lottery recruitment rules, implying a recruitment eased for the first recruited species but then increasingly hampered by the emergence of interspecific competition (Busing </w:t>
      </w:r>
      <w:r w:rsidR="00756908">
        <w:t>&amp;</w:t>
      </w:r>
      <w:r>
        <w:t xml:space="preserve"> Brokaw</w:t>
      </w:r>
      <w:r w:rsidR="00756908">
        <w:t>,</w:t>
      </w:r>
      <w:r>
        <w:t xml:space="preserve"> 2002). Along time the recovery of infrequent species was increasingly slow, so that the time </w:t>
      </w:r>
      <w:del w:id="654" w:author="Ariane Mirabel" w:date="2018-10-15T10:43:00Z">
        <w:r w:rsidDel="006E2E86">
          <w:delText>for the</w:delText>
        </w:r>
      </w:del>
      <w:ins w:id="655" w:author="Ariane Mirabel" w:date="2018-10-15T10:43:00Z">
        <w:r w:rsidR="006E2E86">
          <w:t>to</w:t>
        </w:r>
      </w:ins>
      <w:r>
        <w:t xml:space="preserve"> full recovery of the functional redundancy, in some communities just initiated after 30 years, was extremely difficult to estimate </w:t>
      </w:r>
      <w:r w:rsidR="00756908">
        <w:t>(Díaz et al., 2005; Elmqvist et al., 2003).</w:t>
      </w:r>
    </w:p>
    <w:p w:rsidR="003C3AD8" w:rsidRDefault="00A74CDE" w:rsidP="00A74CDE">
      <w:pPr>
        <w:pStyle w:val="Corpsdetexte"/>
        <w:spacing w:before="0" w:after="0" w:line="480" w:lineRule="auto"/>
        <w:ind w:firstLine="142"/>
        <w:jc w:val="both"/>
      </w:pPr>
      <w:r>
        <w:t xml:space="preserve">The </w:t>
      </w:r>
      <w:del w:id="656" w:author="Ariane Mirabel" w:date="2018-10-15T11:21:00Z">
        <w:r w:rsidDel="00FA50B7">
          <w:delText>long</w:delText>
        </w:r>
      </w:del>
      <w:ins w:id="657" w:author="Ariane Mirabel" w:date="2018-10-15T11:21:00Z">
        <w:r w:rsidR="00FA50B7">
          <w:t>mid</w:t>
        </w:r>
      </w:ins>
      <w:r>
        <w:t xml:space="preserve">-term impact of disturbance on community functional redundancy meant a lower resilience of the pre-disturbance communities, with higher chances to see the persistence of </w:t>
      </w:r>
      <w:r>
        <w:lastRenderedPageBreak/>
        <w:t>disturbance-specific species at the expense of late-successional ones (Haddad et al.</w:t>
      </w:r>
      <w:r w:rsidR="00756908">
        <w:t>,</w:t>
      </w:r>
      <w:r>
        <w:t xml:space="preserve"> 2008). Besides, the</w:t>
      </w:r>
      <w:del w:id="658" w:author="Ariane Mirabel" w:date="2018-10-15T11:21:00Z">
        <w:r w:rsidDel="00FA50B7">
          <w:delText xml:space="preserve"> long</w:delText>
        </w:r>
      </w:del>
      <w:ins w:id="659" w:author="Ariane Mirabel" w:date="2018-10-15T11:21:00Z">
        <w:r w:rsidR="00FA50B7">
          <w:t xml:space="preserve"> mid</w:t>
        </w:r>
      </w:ins>
      <w:r>
        <w:t xml:space="preserve">-term recovery of infrequent species increases the risks to loose </w:t>
      </w:r>
      <w:del w:id="660" w:author="Ariane Mirabel" w:date="2018-10-15T10:43:00Z">
        <w:r w:rsidDel="006E2E86">
          <w:delText xml:space="preserve">cornerstone </w:delText>
        </w:r>
      </w:del>
      <w:ins w:id="661" w:author="Ariane Mirabel" w:date="2018-10-15T10:43:00Z">
        <w:r w:rsidR="006E2E86">
          <w:t xml:space="preserve">keystone </w:t>
        </w:r>
      </w:ins>
      <w:r>
        <w:t xml:space="preserve">species, with unexpected ecological consequences </w:t>
      </w:r>
      <w:r w:rsidR="00756908">
        <w:t xml:space="preserve">(Chazdon, 2003; Díaz et al., 2005; Jones, Lawton, &amp; Shachak, 1994). </w:t>
      </w:r>
      <w:r>
        <w:t xml:space="preserve">Apart from the functional characteristics considered here, infrequent species might indeed have unique functions in the ecosystem or be a key for some fauna </w:t>
      </w:r>
      <w:r w:rsidR="00756908">
        <w:t>(Schleuning et al., 2016).</w:t>
      </w:r>
    </w:p>
    <w:p w:rsidR="003C3AD8" w:rsidRPr="00134383" w:rsidRDefault="00134383" w:rsidP="00A74CDE">
      <w:pPr>
        <w:pStyle w:val="Titre2"/>
        <w:spacing w:after="240" w:line="480" w:lineRule="auto"/>
        <w:jc w:val="both"/>
        <w:rPr>
          <w:rFonts w:asciiTheme="minorHAnsi" w:eastAsiaTheme="minorHAnsi" w:hAnsiTheme="minorHAnsi" w:cstheme="minorBidi"/>
          <w:bCs w:val="0"/>
          <w:color w:val="auto"/>
          <w:sz w:val="24"/>
          <w:szCs w:val="24"/>
        </w:rPr>
      </w:pPr>
      <w:bookmarkStart w:id="662" w:name="conclusions"/>
      <w:bookmarkEnd w:id="662"/>
      <w:r w:rsidRPr="00134383">
        <w:rPr>
          <w:rFonts w:asciiTheme="minorHAnsi" w:eastAsiaTheme="minorHAnsi" w:hAnsiTheme="minorHAnsi" w:cstheme="minorBidi"/>
          <w:bCs w:val="0"/>
          <w:color w:val="auto"/>
          <w:sz w:val="24"/>
          <w:szCs w:val="24"/>
        </w:rPr>
        <w:t>CONCLUSIONS</w:t>
      </w:r>
    </w:p>
    <w:p w:rsidR="007A1663" w:rsidRDefault="00A74CDE" w:rsidP="00A74CDE">
      <w:pPr>
        <w:pStyle w:val="FirstParagraph"/>
        <w:spacing w:before="0" w:after="0" w:line="480" w:lineRule="auto"/>
        <w:jc w:val="both"/>
      </w:pPr>
      <w:r>
        <w:t>Our study revealed community recovery through the combination of deterministic processes driving their convergence in functional composition, and dispersal limitation maintaining their divergence in taxonomic composition. The IDH was validated for community taxonomic richness and, to some extent, taxonomic evenness but disproved regarding community functional richness and evennes</w:t>
      </w:r>
      <w:r w:rsidR="00681E36">
        <w:t>s</w:t>
      </w:r>
      <w:r>
        <w:t xml:space="preserve"> </w:t>
      </w:r>
      <w:del w:id="663" w:author="Ariane Mirabel" w:date="2018-10-15T10:43:00Z">
        <w:r w:rsidDel="006E2E86">
          <w:delText xml:space="preserve">that </w:delText>
        </w:r>
      </w:del>
      <w:ins w:id="664" w:author="Ariane Mirabel" w:date="2018-10-15T10:43:00Z">
        <w:r w:rsidR="006E2E86">
          <w:t xml:space="preserve">which </w:t>
        </w:r>
      </w:ins>
      <w:r>
        <w:t xml:space="preserve">were enhanced for any disturbance intensity by the high functional differences of pioneers compared to late-successional </w:t>
      </w:r>
      <w:r w:rsidR="00904C44">
        <w:t>functional</w:t>
      </w:r>
      <w:r>
        <w:t xml:space="preserve"> composition. </w:t>
      </w:r>
      <w:ins w:id="665" w:author="Ariane Mirabel" w:date="2018-10-15T10:44:00Z">
        <w:r w:rsidR="00C66248">
          <w:t>The IDH was translated in time by the recruitment, beyond an intensity threshold, of short-lived pioneers that prevented in the first years after disturbance the establishment of more diverse long-lived pioneers, recruited otherwise below the intensity threshold. The resilience of tropical forests,</w:t>
        </w:r>
        <w:r w:rsidR="00C66248" w:rsidRPr="00A52C11">
          <w:t xml:space="preserve"> </w:t>
        </w:r>
        <w:r w:rsidR="00C66248">
          <w:t xml:space="preserve">defined in terms of recovery to pre-disturbance state, proved tangible but requiring several decades. Still, the disturbance impact on community redundancy cautioned against the risks of infrequent species loss and the persistence of disturbance-specific communities </w:t>
        </w:r>
      </w:ins>
      <w:del w:id="666" w:author="Ariane Mirabel" w:date="2018-10-15T10:44:00Z">
        <w:r w:rsidDel="00C66248">
          <w:delText xml:space="preserve">The IDH was translated in time by the recruitment, beyond an intensity threshold, of short-lived </w:delText>
        </w:r>
        <w:r w:rsidR="00904C44" w:rsidDel="00C66248">
          <w:delText>pioneers</w:delText>
        </w:r>
        <w:r w:rsidDel="00C66248">
          <w:delText xml:space="preserve"> that prevented in the first times the establishment of more diverse long-lived </w:delText>
        </w:r>
        <w:r w:rsidR="00904C44" w:rsidDel="00C66248">
          <w:delText>pioneers</w:delText>
        </w:r>
        <w:r w:rsidDel="00C66248">
          <w:delText>, recruited otherwise below the intensity threshold. The resilience of tropical forests</w:delText>
        </w:r>
        <w:r w:rsidR="00905BC6" w:rsidDel="00C66248">
          <w:delText>, in the sense of the pre-disturbance state recovery,</w:delText>
        </w:r>
        <w:r w:rsidDel="00C66248">
          <w:delText xml:space="preserve"> proved </w:delText>
        </w:r>
        <w:r w:rsidR="00905BC6" w:rsidDel="00C66248">
          <w:delText>tangible</w:delText>
        </w:r>
        <w:r w:rsidDel="00C66248">
          <w:delText xml:space="preserve"> </w:delText>
        </w:r>
        <w:r w:rsidR="00905BC6" w:rsidDel="00C66248">
          <w:delText xml:space="preserve">but </w:delText>
        </w:r>
        <w:r w:rsidR="00B7468F" w:rsidDel="00C66248">
          <w:delText>requiring</w:delText>
        </w:r>
        <w:r w:rsidR="00905BC6" w:rsidDel="00C66248">
          <w:delText xml:space="preserve"> several decades</w:delText>
        </w:r>
        <w:r w:rsidDel="00C66248">
          <w:delText>. Still, the d</w:delText>
        </w:r>
        <w:r w:rsidR="00905BC6" w:rsidDel="00C66248">
          <w:delText>isturbance impact on community</w:delText>
        </w:r>
        <w:r w:rsidDel="00C66248">
          <w:delText xml:space="preserve"> redundancy cautioned against the risks of infrequent species loss and the persistence of disturbance-specific communities </w:delText>
        </w:r>
      </w:del>
      <w:r>
        <w:t xml:space="preserve">(Hérault </w:t>
      </w:r>
      <w:r w:rsidR="00756908">
        <w:t>&amp;</w:t>
      </w:r>
      <w:r>
        <w:t xml:space="preserve"> Piponiot</w:t>
      </w:r>
      <w:r w:rsidR="00756908">
        <w:t>,</w:t>
      </w:r>
      <w:r>
        <w:t xml:space="preserve"> 2018).</w:t>
      </w:r>
    </w:p>
    <w:p w:rsidR="007A1663" w:rsidRPr="00E42C74" w:rsidRDefault="007A1663" w:rsidP="00A74CDE">
      <w:pPr>
        <w:pStyle w:val="FirstParagraph"/>
        <w:spacing w:line="480" w:lineRule="auto"/>
        <w:jc w:val="both"/>
        <w:rPr>
          <w:b/>
        </w:rPr>
      </w:pPr>
      <w:r w:rsidRPr="00E42C74">
        <w:rPr>
          <w:b/>
        </w:rPr>
        <w:t>ACKNOWLEDGEMENT</w:t>
      </w:r>
    </w:p>
    <w:p w:rsidR="007A1663" w:rsidRDefault="007A1663" w:rsidP="00A74CDE">
      <w:pPr>
        <w:pStyle w:val="Corpsdetexte"/>
        <w:spacing w:line="480" w:lineRule="auto"/>
        <w:jc w:val="both"/>
      </w:pPr>
      <w:r w:rsidRPr="00E42C74">
        <w:lastRenderedPageBreak/>
        <w:t>We are in debt with all technicians and colleagues who helped setting up the plots</w:t>
      </w:r>
      <w:r>
        <w:t xml:space="preserve"> </w:t>
      </w:r>
      <w:r w:rsidRPr="00E42C74">
        <w:t>and collecting data over years. Without their precious work, this study</w:t>
      </w:r>
      <w:r>
        <w:t xml:space="preserve"> </w:t>
      </w:r>
      <w:r w:rsidRPr="00E42C74">
        <w:t>would have not been possible and they may be warmly thanked here.</w:t>
      </w:r>
    </w:p>
    <w:p w:rsidR="007A1663" w:rsidRDefault="007A1663" w:rsidP="00A74CDE">
      <w:pPr>
        <w:pStyle w:val="Corpsdetexte"/>
        <w:spacing w:line="480" w:lineRule="auto"/>
        <w:jc w:val="both"/>
      </w:pPr>
      <w:r w:rsidRPr="007A1663">
        <w:rPr>
          <w:b/>
        </w:rPr>
        <w:t>AUTHORS’ CONTRIBUTIONS</w:t>
      </w:r>
      <w:r w:rsidRPr="007A1663">
        <w:t xml:space="preserve"> </w:t>
      </w:r>
    </w:p>
    <w:p w:rsidR="007A1663" w:rsidRPr="00E42C74" w:rsidRDefault="007A1663" w:rsidP="00A74CDE">
      <w:pPr>
        <w:pStyle w:val="Corpsdetexte"/>
        <w:spacing w:line="480" w:lineRule="auto"/>
        <w:jc w:val="both"/>
      </w:pPr>
      <w:r>
        <w:t>AM, EM &amp; BH designed the study, developed the analysis framework</w:t>
      </w:r>
      <w:r w:rsidR="00134383">
        <w:t>,</w:t>
      </w:r>
      <w:r>
        <w:t xml:space="preserve"> interpreted the </w:t>
      </w:r>
      <w:r w:rsidR="00134383">
        <w:t>results and wrote the manuscript. All authors gave final approval for publication.</w:t>
      </w:r>
    </w:p>
    <w:p w:rsidR="007A1663" w:rsidRPr="00E42C74" w:rsidRDefault="007A1663" w:rsidP="00A74CDE">
      <w:pPr>
        <w:pStyle w:val="FirstParagraph"/>
        <w:spacing w:line="480" w:lineRule="auto"/>
        <w:jc w:val="both"/>
        <w:rPr>
          <w:b/>
        </w:rPr>
      </w:pPr>
      <w:r w:rsidRPr="00E42C74">
        <w:rPr>
          <w:b/>
        </w:rPr>
        <w:t>DATA AVAILABILITY</w:t>
      </w:r>
    </w:p>
    <w:p w:rsidR="00F313EC" w:rsidRDefault="00F313EC" w:rsidP="00F313EC">
      <w:pPr>
        <w:pStyle w:val="Corpsdetexte"/>
        <w:spacing w:line="360" w:lineRule="auto"/>
        <w:jc w:val="both"/>
      </w:pPr>
      <w:r>
        <w:t>This article is based upon the dataset of the Paracou station, which is part of the Gu</w:t>
      </w:r>
      <w:r w:rsidRPr="00F22895">
        <w:t>yafor permanent plot network in French Guiana</w:t>
      </w:r>
      <w:r>
        <w:t xml:space="preserve"> (Cirad-CNRS-ONF). The dataset is</w:t>
      </w:r>
      <w:r w:rsidRPr="00E42C74">
        <w:t xml:space="preserve"> available upon request to the scientific director (</w:t>
      </w:r>
      <w:hyperlink w:history="1">
        <w:r w:rsidRPr="00FC5861">
          <w:rPr>
            <w:rStyle w:val="Lienhypertexte"/>
          </w:rPr>
          <w:t>https://paracou.cirad. fr</w:t>
        </w:r>
      </w:hyperlink>
      <w:r w:rsidRPr="00E42C74">
        <w:t>)</w:t>
      </w:r>
      <w:r>
        <w:t>.</w:t>
      </w:r>
    </w:p>
    <w:p w:rsidR="001D326E" w:rsidRDefault="007A1663" w:rsidP="00A74CDE">
      <w:pPr>
        <w:pStyle w:val="Corpsdetexte"/>
        <w:spacing w:line="480" w:lineRule="auto"/>
      </w:pPr>
      <w:r>
        <w:br w:type="page"/>
      </w:r>
    </w:p>
    <w:p w:rsidR="003C3AD8" w:rsidRPr="007A1663" w:rsidRDefault="007A1663" w:rsidP="00A74CDE">
      <w:pPr>
        <w:pStyle w:val="FirstParagraph"/>
        <w:spacing w:line="480" w:lineRule="auto"/>
        <w:jc w:val="both"/>
        <w:rPr>
          <w:b/>
        </w:rPr>
      </w:pPr>
      <w:r>
        <w:rPr>
          <w:b/>
        </w:rPr>
        <w:lastRenderedPageBreak/>
        <w:t>REFERENCES</w:t>
      </w:r>
    </w:p>
    <w:p w:rsidR="007F1154" w:rsidRDefault="007F1154" w:rsidP="007F1154">
      <w:pPr>
        <w:pStyle w:val="Corpsdetexte"/>
        <w:spacing w:line="480" w:lineRule="auto"/>
        <w:ind w:left="142" w:hanging="284"/>
      </w:pPr>
      <w:r>
        <w:t xml:space="preserve">Anderson-Teixeira, K. J., Miller, A. D., Mohan, J. E., Hudiburg, T. W., Duval, B. D., &amp; DeLucia, E. H. (2013). Altered Dynamics of Forest Recovery under a Changing Climate. </w:t>
      </w:r>
      <w:r>
        <w:rPr>
          <w:i/>
        </w:rPr>
        <w:t>Global Change Biology</w:t>
      </w:r>
      <w:r>
        <w:t xml:space="preserve">, </w:t>
      </w:r>
      <w:r>
        <w:rPr>
          <w:i/>
        </w:rPr>
        <w:t>19</w:t>
      </w:r>
      <w:r>
        <w:t>(7), 2001–2021. doi:</w:t>
      </w:r>
      <w:hyperlink r:id="rId14">
        <w:r>
          <w:rPr>
            <w:rStyle w:val="Lienhypertexte"/>
          </w:rPr>
          <w:t>10.1111/gcb.12194</w:t>
        </w:r>
      </w:hyperlink>
    </w:p>
    <w:p w:rsidR="007F1154" w:rsidRPr="00716F63" w:rsidRDefault="007F1154" w:rsidP="007F1154">
      <w:pPr>
        <w:pStyle w:val="Corpsdetexte"/>
        <w:spacing w:line="480" w:lineRule="auto"/>
        <w:ind w:left="142" w:hanging="284"/>
        <w:rPr>
          <w:rPrChange w:id="667" w:author="Ariane Mirabel" w:date="2019-01-28T09:59:00Z">
            <w:rPr>
              <w:lang w:val="fr-FR"/>
            </w:rPr>
          </w:rPrChange>
        </w:rPr>
      </w:pPr>
      <w:r w:rsidRPr="00716F63">
        <w:rPr>
          <w:lang w:val="fr-FR"/>
          <w:rPrChange w:id="668" w:author="Ariane Mirabel" w:date="2019-01-28T09:59:00Z">
            <w:rPr/>
          </w:rPrChange>
        </w:rPr>
        <w:t xml:space="preserve">Aubry-Kientz, M., Hérault, B., Ayotte-Trépanier, C., Baraloto, C., &amp; Rossi, V. (2013). </w:t>
      </w:r>
      <w:r>
        <w:t xml:space="preserve">Toward Trait-Based Mortality Models for Tropical Forests. </w:t>
      </w:r>
      <w:r w:rsidRPr="00716F63">
        <w:rPr>
          <w:i/>
          <w:rPrChange w:id="669" w:author="Ariane Mirabel" w:date="2019-01-28T09:59:00Z">
            <w:rPr>
              <w:i/>
              <w:lang w:val="fr-FR"/>
            </w:rPr>
          </w:rPrChange>
        </w:rPr>
        <w:t>PLoS ONE</w:t>
      </w:r>
      <w:r w:rsidRPr="00716F63">
        <w:rPr>
          <w:rPrChange w:id="670" w:author="Ariane Mirabel" w:date="2019-01-28T09:59:00Z">
            <w:rPr>
              <w:lang w:val="fr-FR"/>
            </w:rPr>
          </w:rPrChange>
        </w:rPr>
        <w:t xml:space="preserve">, </w:t>
      </w:r>
      <w:r w:rsidRPr="00716F63">
        <w:rPr>
          <w:i/>
          <w:rPrChange w:id="671" w:author="Ariane Mirabel" w:date="2019-01-28T09:59:00Z">
            <w:rPr>
              <w:i/>
              <w:lang w:val="fr-FR"/>
            </w:rPr>
          </w:rPrChange>
        </w:rPr>
        <w:t>8</w:t>
      </w:r>
      <w:r w:rsidRPr="00716F63">
        <w:rPr>
          <w:rPrChange w:id="672" w:author="Ariane Mirabel" w:date="2019-01-28T09:59:00Z">
            <w:rPr>
              <w:lang w:val="fr-FR"/>
            </w:rPr>
          </w:rPrChange>
        </w:rPr>
        <w:t>(5). doi:</w:t>
      </w:r>
      <w:r w:rsidR="00C66248">
        <w:fldChar w:fldCharType="begin"/>
      </w:r>
      <w:r w:rsidR="00C66248" w:rsidRPr="00716F63">
        <w:rPr>
          <w:rPrChange w:id="673" w:author="Ariane Mirabel" w:date="2019-01-28T09:59:00Z">
            <w:rPr/>
          </w:rPrChange>
        </w:rPr>
        <w:instrText xml:space="preserve"> HYPERLINK "https://doi.org/10.1371/journal.pone.0063678" \h </w:instrText>
      </w:r>
      <w:r w:rsidR="00C66248">
        <w:fldChar w:fldCharType="separate"/>
      </w:r>
      <w:r w:rsidRPr="00716F63">
        <w:rPr>
          <w:rStyle w:val="Lienhypertexte"/>
          <w:rPrChange w:id="674" w:author="Ariane Mirabel" w:date="2019-01-28T09:59:00Z">
            <w:rPr>
              <w:rStyle w:val="Lienhypertexte"/>
              <w:lang w:val="fr-FR"/>
            </w:rPr>
          </w:rPrChange>
        </w:rPr>
        <w:t>10.1371/journal.pone.0063678</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Baraloto, C., Hérault, B., Paine, C. E. T., Massot, H., Blanc, L., Bonal, D., … </w:t>
      </w:r>
      <w:r>
        <w:t xml:space="preserve">Sabatier, D. (2012). Contrasting Taxonomic and Functional Responses of a Tropical Tree Community to Selective Logging. </w:t>
      </w:r>
      <w:r>
        <w:rPr>
          <w:i/>
        </w:rPr>
        <w:t>Journal of Applied Ecology</w:t>
      </w:r>
      <w:r>
        <w:t xml:space="preserve">, </w:t>
      </w:r>
      <w:r>
        <w:rPr>
          <w:i/>
        </w:rPr>
        <w:t>49</w:t>
      </w:r>
      <w:r>
        <w:t>(4), 861–870. doi:</w:t>
      </w:r>
      <w:hyperlink r:id="rId15">
        <w:r>
          <w:rPr>
            <w:rStyle w:val="Lienhypertexte"/>
          </w:rPr>
          <w:t>10.1111/j.1365-2664.2012.02164.x</w:t>
        </w:r>
      </w:hyperlink>
    </w:p>
    <w:p w:rsidR="007F1154" w:rsidRDefault="007F1154" w:rsidP="007F1154">
      <w:pPr>
        <w:pStyle w:val="Corpsdetexte"/>
        <w:spacing w:line="480" w:lineRule="auto"/>
        <w:ind w:left="142" w:hanging="284"/>
      </w:pPr>
      <w:r>
        <w:t xml:space="preserve">Bellwood, D. R., Wainwright, P., Fulton, C., &amp; Hoey, A. (2006). Functional Versatility supports Coral Reef Biodiversity. </w:t>
      </w:r>
      <w:r>
        <w:rPr>
          <w:i/>
        </w:rPr>
        <w:t>Proceedings of the Royal Society B: Biological Sciences</w:t>
      </w:r>
      <w:r>
        <w:t xml:space="preserve">, </w:t>
      </w:r>
      <w:r>
        <w:rPr>
          <w:i/>
        </w:rPr>
        <w:t>273</w:t>
      </w:r>
      <w:r>
        <w:t>(1582), 101–107. doi:</w:t>
      </w:r>
      <w:hyperlink r:id="rId16">
        <w:r>
          <w:rPr>
            <w:rStyle w:val="Lienhypertexte"/>
          </w:rPr>
          <w:t>10.1098/rspb.2005.3276</w:t>
        </w:r>
      </w:hyperlink>
    </w:p>
    <w:p w:rsidR="007F1154" w:rsidRDefault="007F1154" w:rsidP="007F1154">
      <w:pPr>
        <w:pStyle w:val="Corpsdetexte"/>
        <w:spacing w:line="480" w:lineRule="auto"/>
        <w:ind w:left="142" w:hanging="284"/>
      </w:pPr>
      <w:r>
        <w:t xml:space="preserve">Busing, R. T., &amp; Brokaw, N. (2002). Tree Species Diversity in Temperate and Tropical Forest Gaps: The role of Lottery Recruitment. </w:t>
      </w:r>
      <w:r>
        <w:rPr>
          <w:i/>
        </w:rPr>
        <w:t>Folia Geobotanica</w:t>
      </w:r>
      <w:r>
        <w:t xml:space="preserve">, </w:t>
      </w:r>
      <w:r>
        <w:rPr>
          <w:i/>
        </w:rPr>
        <w:t>37</w:t>
      </w:r>
      <w:r>
        <w:t>(1), 33–43.</w:t>
      </w:r>
    </w:p>
    <w:p w:rsidR="007F1154" w:rsidRPr="007F1154" w:rsidRDefault="007F1154" w:rsidP="007F1154">
      <w:pPr>
        <w:pStyle w:val="Corpsdetexte"/>
        <w:spacing w:line="480" w:lineRule="auto"/>
        <w:ind w:left="142" w:hanging="284"/>
        <w:rPr>
          <w:lang w:val="fr-FR"/>
        </w:rPr>
      </w:pPr>
      <w:r>
        <w:t xml:space="preserve">Cannon, C. H. (1998). Tree Species Diversity in Commercially Logged Bornean Rainforest. </w:t>
      </w:r>
      <w:r w:rsidRPr="007F1154">
        <w:rPr>
          <w:i/>
          <w:lang w:val="fr-FR"/>
        </w:rPr>
        <w:t>Science</w:t>
      </w:r>
      <w:r w:rsidRPr="007F1154">
        <w:rPr>
          <w:lang w:val="fr-FR"/>
        </w:rPr>
        <w:t xml:space="preserve">, </w:t>
      </w:r>
      <w:r w:rsidRPr="007F1154">
        <w:rPr>
          <w:i/>
          <w:lang w:val="fr-FR"/>
        </w:rPr>
        <w:t>281</w:t>
      </w:r>
      <w:r w:rsidRPr="007F1154">
        <w:rPr>
          <w:lang w:val="fr-FR"/>
        </w:rPr>
        <w:t>(5381), 1366–1368. doi:</w:t>
      </w:r>
      <w:r w:rsidR="00C66248">
        <w:fldChar w:fldCharType="begin"/>
      </w:r>
      <w:r w:rsidR="00C66248" w:rsidRPr="00C66C54">
        <w:rPr>
          <w:lang w:val="fr-FR"/>
          <w:rPrChange w:id="675" w:author="Ariane Mirabel" w:date="2018-10-15T05:28:00Z">
            <w:rPr/>
          </w:rPrChange>
        </w:rPr>
        <w:instrText xml:space="preserve"> HYPERLINK "https://doi.org/10.1126/science.281.5381.1366" \h </w:instrText>
      </w:r>
      <w:r w:rsidR="00C66248">
        <w:fldChar w:fldCharType="separate"/>
      </w:r>
      <w:r w:rsidRPr="007F1154">
        <w:rPr>
          <w:rStyle w:val="Lienhypertexte"/>
          <w:lang w:val="fr-FR"/>
        </w:rPr>
        <w:t>10.1126/science.281.5381.1366</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Carmona, C. P., Bello, F. de, Mason, N. W., &amp; Lepš, J. (2016). </w:t>
      </w:r>
      <w:r>
        <w:t xml:space="preserve">Traits Without Borders: Integrating Functional Diversity Across Scales. </w:t>
      </w:r>
      <w:r>
        <w:rPr>
          <w:i/>
        </w:rPr>
        <w:t>Trends in Ecology and Evolution</w:t>
      </w:r>
      <w:r>
        <w:t xml:space="preserve">, </w:t>
      </w:r>
      <w:r>
        <w:rPr>
          <w:i/>
        </w:rPr>
        <w:t>31</w:t>
      </w:r>
      <w:r>
        <w:t>(5), 382–394. doi:</w:t>
      </w:r>
      <w:hyperlink r:id="rId17">
        <w:r>
          <w:rPr>
            <w:rStyle w:val="Lienhypertexte"/>
          </w:rPr>
          <w:t>10.1016/j.tree.2016.02.003</w:t>
        </w:r>
      </w:hyperlink>
    </w:p>
    <w:p w:rsidR="007F1154" w:rsidRDefault="007F1154" w:rsidP="007F1154">
      <w:pPr>
        <w:pStyle w:val="Corpsdetexte"/>
        <w:spacing w:line="480" w:lineRule="auto"/>
        <w:ind w:left="142" w:hanging="284"/>
      </w:pPr>
      <w:r>
        <w:lastRenderedPageBreak/>
        <w:t xml:space="preserve">Chaudhary, A., Burivalova, Z., Koh, L. P., &amp; Hellweg, S. (2016). Impact of Forest Management on Species Richness: Global Meta-Analysis and Economic Trade-Offs. </w:t>
      </w:r>
      <w:r>
        <w:rPr>
          <w:i/>
        </w:rPr>
        <w:t>Scientific Reports</w:t>
      </w:r>
      <w:r>
        <w:t xml:space="preserve">, </w:t>
      </w:r>
      <w:r>
        <w:rPr>
          <w:i/>
        </w:rPr>
        <w:t>6</w:t>
      </w:r>
      <w:r>
        <w:t>, 1–10. doi:</w:t>
      </w:r>
      <w:hyperlink r:id="rId18">
        <w:r>
          <w:rPr>
            <w:rStyle w:val="Lienhypertexte"/>
          </w:rPr>
          <w:t>10.1038/srep23954</w:t>
        </w:r>
      </w:hyperlink>
    </w:p>
    <w:p w:rsidR="007F1154" w:rsidRDefault="007F1154" w:rsidP="007F1154">
      <w:pPr>
        <w:pStyle w:val="Corpsdetexte"/>
        <w:spacing w:line="480" w:lineRule="auto"/>
        <w:ind w:left="142" w:hanging="284"/>
      </w:pPr>
      <w:r>
        <w:t xml:space="preserve">Chave, J., Coomes, D., Jansen, S., Lewis, S. L., Swenson, N. G., &amp; Zanne, A. E. (2009). Towards a Worldwide Wood Economics Spectrum. </w:t>
      </w:r>
      <w:r>
        <w:rPr>
          <w:i/>
        </w:rPr>
        <w:t>Ecology Letters</w:t>
      </w:r>
      <w:r>
        <w:t xml:space="preserve">, </w:t>
      </w:r>
      <w:r>
        <w:rPr>
          <w:i/>
        </w:rPr>
        <w:t>12</w:t>
      </w:r>
      <w:r>
        <w:t>, 351–366. doi:</w:t>
      </w:r>
      <w:hyperlink r:id="rId19">
        <w:r>
          <w:rPr>
            <w:rStyle w:val="Lienhypertexte"/>
          </w:rPr>
          <w:t>10.1111/j.1461-0248.2009.01285.x</w:t>
        </w:r>
      </w:hyperlink>
    </w:p>
    <w:p w:rsidR="007F1154" w:rsidRDefault="007F1154" w:rsidP="007F1154">
      <w:pPr>
        <w:pStyle w:val="Corpsdetexte"/>
        <w:spacing w:line="480" w:lineRule="auto"/>
        <w:ind w:left="142" w:hanging="284"/>
      </w:pPr>
      <w:r>
        <w:t xml:space="preserve">Chazdon, R. L. (2003). Tropical Forest Recovery: Legacies of Human Impact and Natural Disturbances. </w:t>
      </w:r>
      <w:r>
        <w:rPr>
          <w:i/>
        </w:rPr>
        <w:t>Perspectives in Plant Ecology, Evolution and Systematics</w:t>
      </w:r>
      <w:r>
        <w:t xml:space="preserve">, </w:t>
      </w:r>
      <w:r>
        <w:rPr>
          <w:i/>
        </w:rPr>
        <w:t>6</w:t>
      </w:r>
      <w:r>
        <w:t>(1-2), 51–71. doi:</w:t>
      </w:r>
      <w:hyperlink r:id="rId20">
        <w:r>
          <w:rPr>
            <w:rStyle w:val="Lienhypertexte"/>
          </w:rPr>
          <w:t>10.1078/1433-8319-00042</w:t>
        </w:r>
      </w:hyperlink>
    </w:p>
    <w:p w:rsidR="007F1154" w:rsidRDefault="007F1154" w:rsidP="007F1154">
      <w:pPr>
        <w:pStyle w:val="Corpsdetexte"/>
        <w:spacing w:line="480" w:lineRule="auto"/>
        <w:ind w:left="142" w:hanging="284"/>
      </w:pPr>
      <w:r>
        <w:t xml:space="preserve">Chesson, P. (2000). Mechanisms of Maintenance of Species Diversity. </w:t>
      </w:r>
      <w:r>
        <w:rPr>
          <w:i/>
        </w:rPr>
        <w:t>Annual Review of Ecology and Systematics</w:t>
      </w:r>
      <w:r>
        <w:t xml:space="preserve">, </w:t>
      </w:r>
      <w:r>
        <w:rPr>
          <w:i/>
        </w:rPr>
        <w:t>31</w:t>
      </w:r>
      <w:r>
        <w:t>, 343–66. doi:</w:t>
      </w:r>
      <w:hyperlink r:id="rId21">
        <w:r>
          <w:rPr>
            <w:rStyle w:val="Lienhypertexte"/>
          </w:rPr>
          <w:t>10.1146/annurev.ecolsys.31.1.343</w:t>
        </w:r>
      </w:hyperlink>
    </w:p>
    <w:p w:rsidR="007F1154" w:rsidRPr="007F1154" w:rsidRDefault="007F1154" w:rsidP="007F1154">
      <w:pPr>
        <w:pStyle w:val="Corpsdetexte"/>
        <w:spacing w:line="480" w:lineRule="auto"/>
        <w:ind w:left="142" w:hanging="284"/>
        <w:rPr>
          <w:lang w:val="fr-FR"/>
        </w:rPr>
      </w:pPr>
      <w:r>
        <w:t xml:space="preserve">Denslow, J. S. (1980). Gap Partitioning among Tropical Rainforest Trees. </w:t>
      </w:r>
      <w:r w:rsidRPr="007F1154">
        <w:rPr>
          <w:i/>
          <w:lang w:val="fr-FR"/>
        </w:rPr>
        <w:t>Biotropica</w:t>
      </w:r>
      <w:r w:rsidRPr="007F1154">
        <w:rPr>
          <w:lang w:val="fr-FR"/>
        </w:rPr>
        <w:t xml:space="preserve">, </w:t>
      </w:r>
      <w:r w:rsidRPr="007F1154">
        <w:rPr>
          <w:i/>
          <w:lang w:val="fr-FR"/>
        </w:rPr>
        <w:t>12</w:t>
      </w:r>
      <w:r w:rsidRPr="007F1154">
        <w:rPr>
          <w:lang w:val="fr-FR"/>
        </w:rPr>
        <w:t>(2), 47–55. doi:</w:t>
      </w:r>
      <w:r w:rsidR="00C66248">
        <w:fldChar w:fldCharType="begin"/>
      </w:r>
      <w:r w:rsidR="00C66248" w:rsidRPr="00C66C54">
        <w:rPr>
          <w:lang w:val="fr-FR"/>
          <w:rPrChange w:id="676" w:author="Ariane Mirabel" w:date="2018-10-15T05:28:00Z">
            <w:rPr/>
          </w:rPrChange>
        </w:rPr>
        <w:instrText xml:space="preserve"> HYPERLINK "https://doi.org/10.2307/2388156" \h </w:instrText>
      </w:r>
      <w:r w:rsidR="00C66248">
        <w:fldChar w:fldCharType="separate"/>
      </w:r>
      <w:r w:rsidRPr="007F1154">
        <w:rPr>
          <w:rStyle w:val="Lienhypertexte"/>
          <w:lang w:val="fr-FR"/>
        </w:rPr>
        <w:t>10.2307/2388156</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Díaz, S., Lavorel, S., Bello, F. de, Quétier, F., Grigulis, K., &amp; Robson, T. M. (2007). </w:t>
      </w:r>
      <w:r>
        <w:t xml:space="preserve">Incorporating Plant Functional Diversity Effects in Ecosystem Service Assessments. </w:t>
      </w:r>
      <w:r>
        <w:rPr>
          <w:i/>
        </w:rPr>
        <w:t>Proceedings of the National Academy of Sciences</w:t>
      </w:r>
      <w:r>
        <w:t xml:space="preserve">, </w:t>
      </w:r>
      <w:r>
        <w:rPr>
          <w:i/>
        </w:rPr>
        <w:t>104</w:t>
      </w:r>
      <w:r>
        <w:t>(52), 20684–20689. doi:</w:t>
      </w:r>
      <w:hyperlink r:id="rId22">
        <w:r>
          <w:rPr>
            <w:rStyle w:val="Lienhypertexte"/>
          </w:rPr>
          <w:t>10.1073/pnas.0704716104</w:t>
        </w:r>
      </w:hyperlink>
    </w:p>
    <w:p w:rsidR="007F1154" w:rsidRDefault="007F1154" w:rsidP="007F1154">
      <w:pPr>
        <w:pStyle w:val="Corpsdetexte"/>
        <w:spacing w:line="480" w:lineRule="auto"/>
        <w:ind w:left="142" w:hanging="284"/>
      </w:pPr>
      <w:r>
        <w:t xml:space="preserve">Díaz, S., Tilman, D., Fargione, J., Chapin III, F. S., Dirzo, R., Kitzberger, T., … Eardley, C. (2005). Biodiversity Regulation of Ecosystem Services. </w:t>
      </w:r>
      <w:r>
        <w:rPr>
          <w:i/>
        </w:rPr>
        <w:t>Trends and Conditions</w:t>
      </w:r>
      <w:r>
        <w:t>, 297–329.</w:t>
      </w:r>
    </w:p>
    <w:p w:rsidR="007F1154" w:rsidRDefault="007F1154" w:rsidP="007F1154">
      <w:pPr>
        <w:pStyle w:val="Corpsdetexte"/>
        <w:spacing w:line="480" w:lineRule="auto"/>
        <w:ind w:left="142" w:hanging="284"/>
      </w:pPr>
      <w:r>
        <w:t xml:space="preserve">Elmqvist, T., Folke, C., Nystrom, M., Peterson, G., Bengtsson, J., Walker, B., &amp; Norberg, J. (2003). Response Diversity, Ecosystem Change, and Resilience. </w:t>
      </w:r>
      <w:r>
        <w:rPr>
          <w:i/>
        </w:rPr>
        <w:t>Frontiers in Ecology and the Environment</w:t>
      </w:r>
      <w:r>
        <w:t xml:space="preserve">, </w:t>
      </w:r>
      <w:r>
        <w:rPr>
          <w:i/>
        </w:rPr>
        <w:t>1</w:t>
      </w:r>
      <w:r>
        <w:t>(9), 488–494. doi:</w:t>
      </w:r>
      <w:hyperlink r:id="rId23">
        <w:r>
          <w:rPr>
            <w:rStyle w:val="Lienhypertexte"/>
          </w:rPr>
          <w:t>10.2307/3868116</w:t>
        </w:r>
      </w:hyperlink>
    </w:p>
    <w:p w:rsidR="007F1154" w:rsidRPr="007F1154" w:rsidRDefault="007F1154" w:rsidP="007F1154">
      <w:pPr>
        <w:pStyle w:val="Corpsdetexte"/>
        <w:spacing w:line="480" w:lineRule="auto"/>
        <w:ind w:left="142" w:hanging="284"/>
        <w:rPr>
          <w:lang w:val="fr-FR"/>
        </w:rPr>
      </w:pPr>
      <w:r>
        <w:lastRenderedPageBreak/>
        <w:t xml:space="preserve">Fukami, T., Bezemer, T. M., Mortimer, S. R., &amp; Van Der Putten, W. H. (2005). Species Divergence and Trait Convergence in Experimental Plant Community Assembly. </w:t>
      </w:r>
      <w:r w:rsidRPr="007F1154">
        <w:rPr>
          <w:i/>
          <w:lang w:val="fr-FR"/>
        </w:rPr>
        <w:t>Ecology Letters</w:t>
      </w:r>
      <w:r w:rsidRPr="007F1154">
        <w:rPr>
          <w:lang w:val="fr-FR"/>
        </w:rPr>
        <w:t xml:space="preserve">, </w:t>
      </w:r>
      <w:r w:rsidRPr="007F1154">
        <w:rPr>
          <w:i/>
          <w:lang w:val="fr-FR"/>
        </w:rPr>
        <w:t>8</w:t>
      </w:r>
      <w:r w:rsidRPr="007F1154">
        <w:rPr>
          <w:lang w:val="fr-FR"/>
        </w:rPr>
        <w:t>(12), 1283–1290. doi:</w:t>
      </w:r>
      <w:r w:rsidR="005A7188">
        <w:fldChar w:fldCharType="begin"/>
      </w:r>
      <w:r w:rsidR="005A7188" w:rsidRPr="00C74F0D">
        <w:rPr>
          <w:lang w:val="fr-FR"/>
          <w:rPrChange w:id="677" w:author="Ariane Mirabel" w:date="2018-10-12T12:17:00Z">
            <w:rPr/>
          </w:rPrChange>
        </w:rPr>
        <w:instrText xml:space="preserve"> HYPERLINK "https://doi.org/10.1111/j.1461-0248.2005.00829.x" \h </w:instrText>
      </w:r>
      <w:r w:rsidR="005A7188">
        <w:fldChar w:fldCharType="separate"/>
      </w:r>
      <w:r w:rsidRPr="007F1154">
        <w:rPr>
          <w:rStyle w:val="Lienhypertexte"/>
          <w:lang w:val="fr-FR"/>
        </w:rPr>
        <w:t>10.1111/j.1461-0248.2005.00829.x</w:t>
      </w:r>
      <w:r w:rsidR="005A7188">
        <w:rPr>
          <w:rStyle w:val="Lienhypertexte"/>
          <w:lang w:val="fr-FR"/>
        </w:rPr>
        <w:fldChar w:fldCharType="end"/>
      </w:r>
    </w:p>
    <w:p w:rsidR="007F1154" w:rsidRPr="007F1154" w:rsidRDefault="007F1154" w:rsidP="007F1154">
      <w:pPr>
        <w:pStyle w:val="Corpsdetexte"/>
        <w:spacing w:line="480" w:lineRule="auto"/>
        <w:ind w:left="142" w:hanging="284"/>
        <w:rPr>
          <w:lang w:val="fr-FR"/>
        </w:rPr>
      </w:pPr>
      <w:r w:rsidRPr="007F1154">
        <w:rPr>
          <w:lang w:val="fr-FR"/>
        </w:rPr>
        <w:t xml:space="preserve">Goulamoussène, Y., Bedeau, C., Descroix, L., Linguet, L., &amp; Hérault, B. (2017). </w:t>
      </w:r>
      <w:r>
        <w:t xml:space="preserve">Environmental Control of Natural Gap Size Distribution in Tropical Forests. </w:t>
      </w:r>
      <w:r w:rsidRPr="007F1154">
        <w:rPr>
          <w:i/>
          <w:lang w:val="fr-FR"/>
        </w:rPr>
        <w:t>Biogeosciences</w:t>
      </w:r>
      <w:r w:rsidRPr="007F1154">
        <w:rPr>
          <w:lang w:val="fr-FR"/>
        </w:rPr>
        <w:t xml:space="preserve">, </w:t>
      </w:r>
      <w:r w:rsidRPr="007F1154">
        <w:rPr>
          <w:i/>
          <w:lang w:val="fr-FR"/>
        </w:rPr>
        <w:t>14</w:t>
      </w:r>
      <w:r w:rsidRPr="007F1154">
        <w:rPr>
          <w:lang w:val="fr-FR"/>
        </w:rPr>
        <w:t>(2), 353–364. doi:</w:t>
      </w:r>
      <w:r w:rsidR="00C66248">
        <w:fldChar w:fldCharType="begin"/>
      </w:r>
      <w:r w:rsidR="00C66248" w:rsidRPr="00C66C54">
        <w:rPr>
          <w:lang w:val="fr-FR"/>
          <w:rPrChange w:id="678" w:author="Ariane Mirabel" w:date="2018-10-15T05:28:00Z">
            <w:rPr/>
          </w:rPrChange>
        </w:rPr>
        <w:instrText xml:space="preserve"> HYPERLINK "https://doi.org/10.5194/bg-14-353-2017" \h </w:instrText>
      </w:r>
      <w:r w:rsidR="00C66248">
        <w:fldChar w:fldCharType="separate"/>
      </w:r>
      <w:r w:rsidRPr="007F1154">
        <w:rPr>
          <w:rStyle w:val="Lienhypertexte"/>
          <w:lang w:val="fr-FR"/>
        </w:rPr>
        <w:t>10.5194/bg-14-353-2017</w:t>
      </w:r>
      <w:r w:rsidR="00C66248">
        <w:rPr>
          <w:rStyle w:val="Lienhypertexte"/>
          <w:lang w:val="fr-FR"/>
        </w:rPr>
        <w:fldChar w:fldCharType="end"/>
      </w:r>
    </w:p>
    <w:p w:rsidR="007F1154" w:rsidRDefault="007F1154" w:rsidP="007F1154">
      <w:pPr>
        <w:pStyle w:val="Corpsdetexte"/>
        <w:spacing w:line="480" w:lineRule="auto"/>
        <w:ind w:left="142" w:hanging="284"/>
      </w:pPr>
      <w:r w:rsidRPr="007F1154">
        <w:rPr>
          <w:lang w:val="fr-FR"/>
        </w:rPr>
        <w:t xml:space="preserve">Guitet, S., Sabatier, D., Brunaux, O., Couteron, P., Denis, T., Freycon, V., … </w:t>
      </w:r>
      <w:r>
        <w:t xml:space="preserve">Vincent, G. (2018). Disturbance Regimes drive the Diversity of Regional Floristic Pools across Guianan Rainsforest Landscapes. </w:t>
      </w:r>
      <w:r>
        <w:rPr>
          <w:i/>
        </w:rPr>
        <w:t>Scientific Reports</w:t>
      </w:r>
      <w:r>
        <w:t xml:space="preserve">, </w:t>
      </w:r>
      <w:r>
        <w:rPr>
          <w:i/>
        </w:rPr>
        <w:t>8</w:t>
      </w:r>
      <w:r>
        <w:t>(1), 3872. doi:</w:t>
      </w:r>
      <w:hyperlink r:id="rId24">
        <w:r>
          <w:rPr>
            <w:rStyle w:val="Lienhypertexte"/>
          </w:rPr>
          <w:t>10.1038/s41598-018-22209-9</w:t>
        </w:r>
      </w:hyperlink>
    </w:p>
    <w:p w:rsidR="007F1154" w:rsidRDefault="007F1154" w:rsidP="007F1154">
      <w:pPr>
        <w:pStyle w:val="Corpsdetexte"/>
        <w:spacing w:line="480" w:lineRule="auto"/>
        <w:ind w:left="142" w:hanging="284"/>
      </w:pPr>
      <w:r>
        <w:t xml:space="preserve">Haddad, N. M., Holyoak, M., Mata, T. M., Davies, K. F., Melbourne, B. A., &amp; Preston, K. (2008). Species’ Traits predict the Effects of Disturbance and Productivity on Diversity. </w:t>
      </w:r>
      <w:r>
        <w:rPr>
          <w:i/>
        </w:rPr>
        <w:t>Ecology Letters</w:t>
      </w:r>
      <w:r>
        <w:t xml:space="preserve">, </w:t>
      </w:r>
      <w:r>
        <w:rPr>
          <w:i/>
        </w:rPr>
        <w:t>11</w:t>
      </w:r>
      <w:r>
        <w:t>(4), 348–356. doi:</w:t>
      </w:r>
      <w:hyperlink r:id="rId25">
        <w:r>
          <w:rPr>
            <w:rStyle w:val="Lienhypertexte"/>
          </w:rPr>
          <w:t>10.1111/j.1461-0248.2007.01149.x</w:t>
        </w:r>
      </w:hyperlink>
    </w:p>
    <w:p w:rsidR="007F1154" w:rsidRDefault="007F1154" w:rsidP="007F1154">
      <w:pPr>
        <w:pStyle w:val="Corpsdetexte"/>
        <w:spacing w:line="480" w:lineRule="auto"/>
        <w:ind w:left="142" w:hanging="284"/>
      </w:pPr>
      <w:r>
        <w:t xml:space="preserve">Hérault, B., &amp; Piponiot, C. (2018). Key Drivers of Ecosystem Recovery after Disturbance in a Neotropical Forest. </w:t>
      </w:r>
      <w:r>
        <w:rPr>
          <w:i/>
        </w:rPr>
        <w:t>Forest Ecosystems</w:t>
      </w:r>
      <w:r>
        <w:t xml:space="preserve">, </w:t>
      </w:r>
      <w:r>
        <w:rPr>
          <w:i/>
        </w:rPr>
        <w:t>5</w:t>
      </w:r>
      <w:r>
        <w:t>(1), 2. doi:</w:t>
      </w:r>
      <w:hyperlink r:id="rId26">
        <w:r>
          <w:rPr>
            <w:rStyle w:val="Lienhypertexte"/>
          </w:rPr>
          <w:t>10.1186/s40663-017-0126-7</w:t>
        </w:r>
      </w:hyperlink>
    </w:p>
    <w:p w:rsidR="007F1154" w:rsidRDefault="007F1154" w:rsidP="007F1154">
      <w:pPr>
        <w:pStyle w:val="Corpsdetexte"/>
        <w:spacing w:line="480" w:lineRule="auto"/>
        <w:ind w:left="142" w:hanging="284"/>
      </w:pPr>
      <w:r>
        <w:t xml:space="preserve">Hérault, B., Bachelot, B., Poorter, L., Rossi, V., Bongers, F., Chave, J., … Baraloto, C. (2011). Functional Traits Shape Ontogenetic Growth Trajectories of Rain Forest Tree Species. </w:t>
      </w:r>
      <w:r>
        <w:rPr>
          <w:i/>
        </w:rPr>
        <w:t>Journal of Ecology</w:t>
      </w:r>
      <w:r>
        <w:t xml:space="preserve">, </w:t>
      </w:r>
      <w:r>
        <w:rPr>
          <w:i/>
        </w:rPr>
        <w:t>99</w:t>
      </w:r>
      <w:r>
        <w:t>, 1431–1440. doi:</w:t>
      </w:r>
      <w:hyperlink r:id="rId27">
        <w:r>
          <w:rPr>
            <w:rStyle w:val="Lienhypertexte"/>
          </w:rPr>
          <w:t>10.1111/j.1365-2745.2011.01883.x</w:t>
        </w:r>
      </w:hyperlink>
    </w:p>
    <w:p w:rsidR="007F1154" w:rsidRDefault="007F1154" w:rsidP="007F1154">
      <w:pPr>
        <w:pStyle w:val="Corpsdetexte"/>
        <w:spacing w:line="480" w:lineRule="auto"/>
        <w:ind w:left="142" w:hanging="284"/>
      </w:pPr>
      <w:r>
        <w:t xml:space="preserve">Hill, M. O. (1973). Diversity and Evenness : A Unifying Notation and its Consequences. </w:t>
      </w:r>
      <w:r>
        <w:rPr>
          <w:i/>
        </w:rPr>
        <w:t>Ecological Society of America</w:t>
      </w:r>
      <w:r>
        <w:t xml:space="preserve">, </w:t>
      </w:r>
      <w:r>
        <w:rPr>
          <w:i/>
        </w:rPr>
        <w:t>54</w:t>
      </w:r>
      <w:r>
        <w:t>(2), 427–432. doi:</w:t>
      </w:r>
      <w:hyperlink r:id="rId28">
        <w:r>
          <w:rPr>
            <w:rStyle w:val="Lienhypertexte"/>
          </w:rPr>
          <w:t>10.2307/1934352</w:t>
        </w:r>
      </w:hyperlink>
    </w:p>
    <w:p w:rsidR="007F1154" w:rsidRDefault="007F1154" w:rsidP="007F1154">
      <w:pPr>
        <w:pStyle w:val="Corpsdetexte"/>
        <w:spacing w:line="480" w:lineRule="auto"/>
        <w:ind w:left="142" w:hanging="284"/>
      </w:pPr>
      <w:r>
        <w:t xml:space="preserve">Jones, C. G., Lawton, J. H., &amp; Shachak, M. (1994). Organisms as Ecosystem Engineers. In </w:t>
      </w:r>
      <w:r>
        <w:rPr>
          <w:i/>
        </w:rPr>
        <w:t>Ecosystem management</w:t>
      </w:r>
      <w:r>
        <w:t xml:space="preserve"> (pp. 130–147). Springer.</w:t>
      </w:r>
    </w:p>
    <w:p w:rsidR="007F1154" w:rsidRDefault="007F1154" w:rsidP="007F1154">
      <w:pPr>
        <w:pStyle w:val="Corpsdetexte"/>
        <w:spacing w:line="480" w:lineRule="auto"/>
        <w:ind w:left="142" w:hanging="284"/>
      </w:pPr>
      <w:r>
        <w:lastRenderedPageBreak/>
        <w:t xml:space="preserve">Kariuki, M., Kooyman, R. M., Smith, R. G. B., Wardell-Johnson, G., &amp; Vanclay, J. K. (2006). Regeneration changes in tree species abundance, diversity and structure in logged and unlogged subtropical rainforest over a 36-year period. </w:t>
      </w:r>
      <w:r>
        <w:rPr>
          <w:i/>
        </w:rPr>
        <w:t>Forest Ecology and Management</w:t>
      </w:r>
      <w:r>
        <w:t xml:space="preserve">, </w:t>
      </w:r>
      <w:r>
        <w:rPr>
          <w:i/>
        </w:rPr>
        <w:t>236</w:t>
      </w:r>
      <w:r>
        <w:t>(2-3), 162–176. doi:</w:t>
      </w:r>
      <w:hyperlink r:id="rId29">
        <w:r>
          <w:rPr>
            <w:rStyle w:val="Lienhypertexte"/>
          </w:rPr>
          <w:t>10.1016/j.foreco.2006.09.021</w:t>
        </w:r>
      </w:hyperlink>
    </w:p>
    <w:p w:rsidR="007F1154" w:rsidRDefault="007F1154" w:rsidP="007F1154">
      <w:pPr>
        <w:pStyle w:val="Corpsdetexte"/>
        <w:spacing w:line="480" w:lineRule="auto"/>
        <w:ind w:left="142" w:hanging="284"/>
      </w:pPr>
      <w:r>
        <w:t xml:space="preserve">Lavorel, S., &amp; Garnier, É. (2002). Predicting Changes in Community Composition and Ecosystem Functioning from Plant Traits: Revisiting the Holy Grail. </w:t>
      </w:r>
      <w:r>
        <w:rPr>
          <w:i/>
        </w:rPr>
        <w:t>Functional Ecology</w:t>
      </w:r>
      <w:r>
        <w:t xml:space="preserve">, </w:t>
      </w:r>
      <w:r>
        <w:rPr>
          <w:i/>
        </w:rPr>
        <w:t>16</w:t>
      </w:r>
      <w:r>
        <w:t>(5), 545–556. doi:</w:t>
      </w:r>
      <w:hyperlink r:id="rId30">
        <w:r>
          <w:rPr>
            <w:rStyle w:val="Lienhypertexte"/>
          </w:rPr>
          <w:t>10.1046/j.1365-2435.2002.00664.x</w:t>
        </w:r>
      </w:hyperlink>
    </w:p>
    <w:p w:rsidR="007F1154" w:rsidRDefault="007F1154" w:rsidP="007F1154">
      <w:pPr>
        <w:pStyle w:val="Corpsdetexte"/>
        <w:spacing w:line="480" w:lineRule="auto"/>
        <w:ind w:left="142" w:hanging="284"/>
      </w:pPr>
      <w:r>
        <w:t xml:space="preserve">Liang, J., Crowther, T. W., Picard, N., Wiser, S., Zhou, M., Alberti, G., … Reich, P. B. (2016). Positive Biodiversity–productivity Relationship Predominant in Global Forests. </w:t>
      </w:r>
      <w:r>
        <w:rPr>
          <w:i/>
        </w:rPr>
        <w:t>Science</w:t>
      </w:r>
      <w:r>
        <w:t xml:space="preserve">, </w:t>
      </w:r>
      <w:r>
        <w:rPr>
          <w:i/>
        </w:rPr>
        <w:t>354</w:t>
      </w:r>
      <w:r>
        <w:t>(6309), aaf8957. doi:</w:t>
      </w:r>
      <w:hyperlink r:id="rId31">
        <w:r>
          <w:rPr>
            <w:rStyle w:val="Lienhypertexte"/>
          </w:rPr>
          <w:t>10.1126/science.aaf8957</w:t>
        </w:r>
      </w:hyperlink>
    </w:p>
    <w:p w:rsidR="007F1154" w:rsidRDefault="007F1154" w:rsidP="007F1154">
      <w:pPr>
        <w:pStyle w:val="Corpsdetexte"/>
        <w:spacing w:line="480" w:lineRule="auto"/>
        <w:ind w:left="142" w:hanging="284"/>
      </w:pPr>
      <w:r>
        <w:t xml:space="preserve">Marcon, E. (2015). Practical Estimation of Diversity from Abundance Data. </w:t>
      </w:r>
      <w:r>
        <w:rPr>
          <w:i/>
        </w:rPr>
        <w:t>HAL Archives-Ouvertes</w:t>
      </w:r>
      <w:r>
        <w:t>, 9.</w:t>
      </w:r>
    </w:p>
    <w:p w:rsidR="007F1154" w:rsidRDefault="007F1154" w:rsidP="007F1154">
      <w:pPr>
        <w:pStyle w:val="Corpsdetexte"/>
        <w:spacing w:line="480" w:lineRule="auto"/>
        <w:ind w:left="142" w:hanging="284"/>
      </w:pPr>
      <w:r w:rsidRPr="00716F63">
        <w:rPr>
          <w:rPrChange w:id="679" w:author="Ariane Mirabel" w:date="2019-01-28T09:59:00Z">
            <w:rPr>
              <w:lang w:val="fr-FR"/>
            </w:rPr>
          </w:rPrChange>
        </w:rPr>
        <w:t xml:space="preserve">Molino, J. F., &amp; Sabatier, D. (2001). </w:t>
      </w:r>
      <w:r>
        <w:t xml:space="preserve">Tree Diversity in Tropical Rain Forests: a Validation of the Intermediate Disturbance Hypothesis. </w:t>
      </w:r>
      <w:r>
        <w:rPr>
          <w:i/>
        </w:rPr>
        <w:t>Science</w:t>
      </w:r>
      <w:r>
        <w:t xml:space="preserve">, </w:t>
      </w:r>
      <w:r>
        <w:rPr>
          <w:i/>
        </w:rPr>
        <w:t>294</w:t>
      </w:r>
      <w:r>
        <w:t>(5547), 1702–1704. doi:</w:t>
      </w:r>
      <w:hyperlink r:id="rId32">
        <w:r>
          <w:rPr>
            <w:rStyle w:val="Lienhypertexte"/>
          </w:rPr>
          <w:t>10.1126/science.1060284</w:t>
        </w:r>
      </w:hyperlink>
    </w:p>
    <w:p w:rsidR="007F1154" w:rsidRDefault="007F1154" w:rsidP="007F1154">
      <w:pPr>
        <w:pStyle w:val="Corpsdetexte"/>
        <w:spacing w:line="480" w:lineRule="auto"/>
        <w:ind w:left="142" w:hanging="284"/>
      </w:pPr>
      <w:r>
        <w:t xml:space="preserve">Morales-Hidalgo, D., Oswalt, S. N., &amp; Somanathan, E. (2015). Status and Trends in Global Primary Forest, Protected Areas, and Areas Designated for Conservation of Biodiversity from the Global Forest Resources Assessment 2015. </w:t>
      </w:r>
      <w:r>
        <w:rPr>
          <w:i/>
        </w:rPr>
        <w:t>Forest Ecology and Management</w:t>
      </w:r>
      <w:r>
        <w:t xml:space="preserve">, </w:t>
      </w:r>
      <w:r>
        <w:rPr>
          <w:i/>
        </w:rPr>
        <w:t>352</w:t>
      </w:r>
      <w:r>
        <w:t>, 68–77. doi:</w:t>
      </w:r>
      <w:hyperlink r:id="rId33">
        <w:r>
          <w:rPr>
            <w:rStyle w:val="Lienhypertexte"/>
          </w:rPr>
          <w:t>10.1016/j.foreco.2015.06.011</w:t>
        </w:r>
      </w:hyperlink>
    </w:p>
    <w:p w:rsidR="007F1154" w:rsidRDefault="007F1154" w:rsidP="007F1154">
      <w:pPr>
        <w:pStyle w:val="Corpsdetexte"/>
        <w:spacing w:line="480" w:lineRule="auto"/>
        <w:ind w:left="142" w:hanging="284"/>
      </w:pPr>
      <w:r>
        <w:lastRenderedPageBreak/>
        <w:t xml:space="preserve">Piponiot, C., Sist, P., Mazzei, L., Peña-Claros, M., Putz, F. E., Rutishauser, E., … Hérault, B. (2016). Carbon Recovery Dynamics following Disturbance by Selective Logging in Amazonian Forests. </w:t>
      </w:r>
      <w:r>
        <w:rPr>
          <w:i/>
        </w:rPr>
        <w:t>ELife</w:t>
      </w:r>
      <w:r>
        <w:t xml:space="preserve">, </w:t>
      </w:r>
      <w:r>
        <w:rPr>
          <w:i/>
        </w:rPr>
        <w:t>5</w:t>
      </w:r>
      <w:r>
        <w:t>, e21394. doi:</w:t>
      </w:r>
      <w:hyperlink r:id="rId34">
        <w:r>
          <w:rPr>
            <w:rStyle w:val="Lienhypertexte"/>
          </w:rPr>
          <w:t>10.7554/eLife.21394</w:t>
        </w:r>
      </w:hyperlink>
    </w:p>
    <w:p w:rsidR="007F1154" w:rsidRDefault="007F1154" w:rsidP="007F1154">
      <w:pPr>
        <w:pStyle w:val="Corpsdetexte"/>
        <w:spacing w:line="480" w:lineRule="auto"/>
        <w:ind w:left="142" w:hanging="284"/>
      </w:pPr>
      <w:r>
        <w:t xml:space="preserve">Reich, P. B. (2014). The world-wide ’Fast-slow’ Plant Economics Spectrum: A Traits Manifesto. </w:t>
      </w:r>
      <w:r>
        <w:rPr>
          <w:i/>
        </w:rPr>
        <w:t>Journal of Ecology</w:t>
      </w:r>
      <w:r>
        <w:t xml:space="preserve">, </w:t>
      </w:r>
      <w:r>
        <w:rPr>
          <w:i/>
        </w:rPr>
        <w:t>102</w:t>
      </w:r>
      <w:r>
        <w:t>, 275–301. doi:</w:t>
      </w:r>
      <w:hyperlink r:id="rId35">
        <w:r>
          <w:rPr>
            <w:rStyle w:val="Lienhypertexte"/>
          </w:rPr>
          <w:t>10.1111/1365-2745.12211</w:t>
        </w:r>
      </w:hyperlink>
    </w:p>
    <w:p w:rsidR="007F1154" w:rsidRDefault="007F1154" w:rsidP="007F1154">
      <w:pPr>
        <w:pStyle w:val="Corpsdetexte"/>
        <w:spacing w:line="480" w:lineRule="auto"/>
        <w:ind w:left="142" w:hanging="284"/>
      </w:pPr>
      <w:r>
        <w:t xml:space="preserve">Réjou-Méchain, M., Tanguy, A., Piponiot, C., Chave, J., &amp; Hérault, B. (2018). </w:t>
      </w:r>
      <w:r>
        <w:rPr>
          <w:i/>
        </w:rPr>
        <w:t>BIOMASS: Estimating Aboveground Biomass and its Uncertainty in Tropical Forests</w:t>
      </w:r>
      <w:r>
        <w:t xml:space="preserve">. </w:t>
      </w:r>
      <w:r>
        <w:rPr>
          <w:i/>
        </w:rPr>
        <w:t>R Package Version</w:t>
      </w:r>
      <w:r>
        <w:t xml:space="preserve"> (Vol. 1).</w:t>
      </w:r>
    </w:p>
    <w:p w:rsidR="007F1154" w:rsidRDefault="007F1154" w:rsidP="007F1154">
      <w:pPr>
        <w:pStyle w:val="Corpsdetexte"/>
        <w:spacing w:line="480" w:lineRule="auto"/>
        <w:ind w:left="142" w:hanging="284"/>
      </w:pPr>
      <w:r>
        <w:t xml:space="preserve">Rutishauser, E., Hérault, B., Petronelli, P., &amp; Sist, P. (2016). Tree Height Reduction After Selective Logging in a Tropical Forest. </w:t>
      </w:r>
      <w:r>
        <w:rPr>
          <w:i/>
        </w:rPr>
        <w:t>Biotropica</w:t>
      </w:r>
      <w:r>
        <w:t xml:space="preserve">, </w:t>
      </w:r>
      <w:r>
        <w:rPr>
          <w:i/>
        </w:rPr>
        <w:t>48</w:t>
      </w:r>
      <w:r>
        <w:t>(3), 285–289. doi:</w:t>
      </w:r>
      <w:hyperlink r:id="rId36">
        <w:r>
          <w:rPr>
            <w:rStyle w:val="Lienhypertexte"/>
          </w:rPr>
          <w:t>10.1111/btp.12326</w:t>
        </w:r>
      </w:hyperlink>
    </w:p>
    <w:p w:rsidR="007F1154" w:rsidRDefault="007F1154" w:rsidP="007F1154">
      <w:pPr>
        <w:pStyle w:val="Corpsdetexte"/>
        <w:spacing w:line="480" w:lineRule="auto"/>
        <w:ind w:left="142" w:hanging="284"/>
      </w:pPr>
      <w:r>
        <w:t xml:space="preserve">Schleuning, M., Fruend, J., Schweiger, O., Welk, E., Albrecht, J., Albrecht, M., … others. (2016). Ecological Networks are more Sensitive to Plant than to Animal Extinction under Climate Change. </w:t>
      </w:r>
      <w:r>
        <w:rPr>
          <w:i/>
        </w:rPr>
        <w:t>Nature Communications</w:t>
      </w:r>
      <w:r>
        <w:t xml:space="preserve">, </w:t>
      </w:r>
      <w:r>
        <w:rPr>
          <w:i/>
        </w:rPr>
        <w:t>7</w:t>
      </w:r>
      <w:r>
        <w:t>, 13965.</w:t>
      </w:r>
    </w:p>
    <w:p w:rsidR="007F1154" w:rsidRPr="007F1154" w:rsidRDefault="007F1154" w:rsidP="007F1154">
      <w:pPr>
        <w:pStyle w:val="Corpsdetexte"/>
        <w:spacing w:line="480" w:lineRule="auto"/>
        <w:ind w:left="142" w:hanging="284"/>
        <w:rPr>
          <w:lang w:val="fr-FR"/>
        </w:rPr>
      </w:pPr>
      <w:r>
        <w:t xml:space="preserve">Schmitt, L., &amp; Bariteau, M. (1989). Management of the Guianese Forest Ecosystem : Study of Growth and Natural Regeneration (Paracou Program). </w:t>
      </w:r>
      <w:r w:rsidRPr="007F1154">
        <w:rPr>
          <w:i/>
          <w:lang w:val="fr-FR"/>
        </w:rPr>
        <w:t>Bois et forêts Des Tropiques</w:t>
      </w:r>
      <w:r w:rsidRPr="007F1154">
        <w:rPr>
          <w:lang w:val="fr-FR"/>
        </w:rPr>
        <w:t xml:space="preserve">, </w:t>
      </w:r>
      <w:r w:rsidRPr="007F1154">
        <w:rPr>
          <w:i/>
          <w:lang w:val="fr-FR"/>
        </w:rPr>
        <w:t>220</w:t>
      </w:r>
      <w:r w:rsidRPr="007F1154">
        <w:rPr>
          <w:lang w:val="fr-FR"/>
        </w:rPr>
        <w:t>, 3. doi:</w:t>
      </w:r>
      <w:r w:rsidR="00C66248">
        <w:fldChar w:fldCharType="begin"/>
      </w:r>
      <w:r w:rsidR="00C66248" w:rsidRPr="00C66C54">
        <w:rPr>
          <w:lang w:val="fr-FR"/>
          <w:rPrChange w:id="680" w:author="Ariane Mirabel" w:date="2018-10-15T05:28:00Z">
            <w:rPr/>
          </w:rPrChange>
        </w:rPr>
        <w:instrText xml:space="preserve"> HYPERLINK "https://doi.org/0006-579X" \h </w:instrText>
      </w:r>
      <w:r w:rsidR="00C66248">
        <w:fldChar w:fldCharType="separate"/>
      </w:r>
      <w:r w:rsidRPr="007F1154">
        <w:rPr>
          <w:rStyle w:val="Lienhypertexte"/>
          <w:lang w:val="fr-FR"/>
        </w:rPr>
        <w:t>0006-579X</w:t>
      </w:r>
      <w:r w:rsidR="00C66248">
        <w:rPr>
          <w:rStyle w:val="Lienhypertexte"/>
          <w:lang w:val="fr-FR"/>
        </w:rPr>
        <w:fldChar w:fldCharType="end"/>
      </w:r>
    </w:p>
    <w:p w:rsidR="007F1154" w:rsidRDefault="001B216C" w:rsidP="007F1154">
      <w:pPr>
        <w:pStyle w:val="Corpsdetexte"/>
        <w:spacing w:line="480" w:lineRule="auto"/>
        <w:ind w:left="142" w:hanging="284"/>
      </w:pPr>
      <w:r w:rsidRPr="00C66C54">
        <w:rPr>
          <w:lang w:val="fr-FR"/>
          <w:rPrChange w:id="681" w:author="Ariane Mirabel" w:date="2018-10-15T05:28:00Z">
            <w:rPr/>
          </w:rPrChange>
        </w:rPr>
        <w:t xml:space="preserve">Ter </w:t>
      </w:r>
      <w:r w:rsidR="00F802EF" w:rsidRPr="00C66C54">
        <w:rPr>
          <w:lang w:val="fr-FR"/>
          <w:rPrChange w:id="682" w:author="Ariane Mirabel" w:date="2018-10-15T05:28:00Z">
            <w:rPr/>
          </w:rPrChange>
        </w:rPr>
        <w:t>Steege, H.</w:t>
      </w:r>
      <w:r w:rsidR="007F1154" w:rsidRPr="00C66C54">
        <w:rPr>
          <w:lang w:val="fr-FR"/>
          <w:rPrChange w:id="683" w:author="Ariane Mirabel" w:date="2018-10-15T05:28:00Z">
            <w:rPr/>
          </w:rPrChange>
        </w:rPr>
        <w:t xml:space="preserve">, Pitman, N. C. </w:t>
      </w:r>
      <w:r w:rsidRPr="00C66C54">
        <w:rPr>
          <w:lang w:val="fr-FR"/>
          <w:rPrChange w:id="684" w:author="Ariane Mirabel" w:date="2018-10-15T05:28:00Z">
            <w:rPr/>
          </w:rPrChange>
        </w:rPr>
        <w:t>A</w:t>
      </w:r>
      <w:r w:rsidR="007F1154" w:rsidRPr="00C66C54">
        <w:rPr>
          <w:lang w:val="fr-FR"/>
          <w:rPrChange w:id="685" w:author="Ariane Mirabel" w:date="2018-10-15T05:28:00Z">
            <w:rPr/>
          </w:rPrChange>
        </w:rPr>
        <w:t xml:space="preserve">, Phillips, O. L., Chave, J., Sabatier, D., Duque, A., … </w:t>
      </w:r>
      <w:r w:rsidR="007F1154">
        <w:t xml:space="preserve">Vásquez, R. (2006). Continental-scale Patterns of Canopy Tree Composition and Function across Amazonia. </w:t>
      </w:r>
      <w:r w:rsidR="007F1154">
        <w:rPr>
          <w:i/>
        </w:rPr>
        <w:t>Nature</w:t>
      </w:r>
      <w:r w:rsidR="007F1154">
        <w:t xml:space="preserve">, </w:t>
      </w:r>
      <w:r w:rsidR="007F1154">
        <w:rPr>
          <w:i/>
        </w:rPr>
        <w:t>443</w:t>
      </w:r>
      <w:r w:rsidR="007F1154">
        <w:t>(7110), 0–2. doi:</w:t>
      </w:r>
      <w:hyperlink r:id="rId37">
        <w:r w:rsidR="007F1154">
          <w:rPr>
            <w:rStyle w:val="Lienhypertexte"/>
          </w:rPr>
          <w:t>10.1038/nature05134</w:t>
        </w:r>
      </w:hyperlink>
    </w:p>
    <w:p w:rsidR="007F1154" w:rsidRDefault="007F1154" w:rsidP="007F1154">
      <w:pPr>
        <w:pStyle w:val="Corpsdetexte"/>
        <w:spacing w:line="480" w:lineRule="auto"/>
        <w:ind w:left="142" w:hanging="284"/>
      </w:pPr>
      <w:r>
        <w:t xml:space="preserve">Svenning, J., &amp; Wright, S. (2005). Seed Limitation in a Panamian Forest. </w:t>
      </w:r>
      <w:r>
        <w:rPr>
          <w:i/>
        </w:rPr>
        <w:t>Journal of Ecology</w:t>
      </w:r>
      <w:r>
        <w:t xml:space="preserve">, </w:t>
      </w:r>
      <w:r>
        <w:rPr>
          <w:i/>
        </w:rPr>
        <w:t>93</w:t>
      </w:r>
      <w:r>
        <w:t>(5), 853–562. doi:</w:t>
      </w:r>
      <w:hyperlink r:id="rId38">
        <w:r>
          <w:rPr>
            <w:rStyle w:val="Lienhypertexte"/>
          </w:rPr>
          <w:t>10.1111/j.1365-2745.2005.01016.x</w:t>
        </w:r>
      </w:hyperlink>
    </w:p>
    <w:p w:rsidR="007F1154" w:rsidRDefault="007F1154" w:rsidP="007F1154">
      <w:pPr>
        <w:pStyle w:val="Corpsdetexte"/>
        <w:spacing w:line="480" w:lineRule="auto"/>
        <w:ind w:left="142" w:hanging="284"/>
      </w:pPr>
      <w:r>
        <w:lastRenderedPageBreak/>
        <w:t xml:space="preserve">Tilman, D., Isbell, F., &amp; Cowles, J. M. (2014). Biodiversity and Ecosystem Functioning. </w:t>
      </w:r>
      <w:r>
        <w:rPr>
          <w:i/>
        </w:rPr>
        <w:t>Annual Review of Ecology, Evolution, and Systematics</w:t>
      </w:r>
      <w:r>
        <w:t xml:space="preserve">, </w:t>
      </w:r>
      <w:r>
        <w:rPr>
          <w:i/>
        </w:rPr>
        <w:t>45</w:t>
      </w:r>
      <w:r>
        <w:t>(1), 471–493. doi:</w:t>
      </w:r>
      <w:hyperlink r:id="rId39">
        <w:r>
          <w:rPr>
            <w:rStyle w:val="Lienhypertexte"/>
          </w:rPr>
          <w:t>10.1146/annurev-ecolsys-120213-091917</w:t>
        </w:r>
      </w:hyperlink>
    </w:p>
    <w:p w:rsidR="007F1154" w:rsidRDefault="007F1154" w:rsidP="007F1154">
      <w:pPr>
        <w:pStyle w:val="Corpsdetexte"/>
        <w:spacing w:line="480" w:lineRule="auto"/>
        <w:ind w:left="142" w:hanging="284"/>
      </w:pPr>
      <w:r>
        <w:t xml:space="preserve">van Buuren, S., &amp; Groothuis-Oudshoorn, K. (2011). mice: Multivariate Imputation by Chained Equations in R. </w:t>
      </w:r>
      <w:r>
        <w:rPr>
          <w:i/>
        </w:rPr>
        <w:t>Journal of Statistical Software</w:t>
      </w:r>
      <w:r>
        <w:t xml:space="preserve">, </w:t>
      </w:r>
      <w:r>
        <w:rPr>
          <w:i/>
        </w:rPr>
        <w:t>45</w:t>
      </w:r>
      <w:r>
        <w:t>(3), 1–67. doi:</w:t>
      </w:r>
      <w:hyperlink r:id="rId40">
        <w:r>
          <w:rPr>
            <w:rStyle w:val="Lienhypertexte"/>
          </w:rPr>
          <w:t>10.1177/0962280206074463</w:t>
        </w:r>
      </w:hyperlink>
    </w:p>
    <w:p w:rsidR="007F1154" w:rsidRDefault="007F1154" w:rsidP="007F1154">
      <w:pPr>
        <w:pStyle w:val="Corpsdetexte"/>
        <w:spacing w:line="480" w:lineRule="auto"/>
        <w:ind w:left="142" w:hanging="284"/>
      </w:pPr>
      <w:r w:rsidRPr="007F1154">
        <w:rPr>
          <w:lang w:val="fr-FR"/>
        </w:rPr>
        <w:t xml:space="preserve">Violle, C., Navas, M.-L. L., Vile, D., Kazakou, E., Fortunel, C., Hummel, I., &amp; Garnier, E. (2007). </w:t>
      </w:r>
      <w:r>
        <w:t xml:space="preserve">Let the Concept of Trait be Functional! </w:t>
      </w:r>
      <w:r>
        <w:rPr>
          <w:i/>
        </w:rPr>
        <w:t>Oikos</w:t>
      </w:r>
      <w:r>
        <w:t xml:space="preserve">, </w:t>
      </w:r>
      <w:r>
        <w:rPr>
          <w:i/>
        </w:rPr>
        <w:t>116</w:t>
      </w:r>
      <w:r>
        <w:t>(5), 882–892. doi:</w:t>
      </w:r>
      <w:hyperlink r:id="rId41">
        <w:r>
          <w:rPr>
            <w:rStyle w:val="Lienhypertexte"/>
          </w:rPr>
          <w:t>10.1111/j.2007.0030-1299.15559.x</w:t>
        </w:r>
      </w:hyperlink>
    </w:p>
    <w:p w:rsidR="007F1154" w:rsidRDefault="007F1154" w:rsidP="007F1154">
      <w:pPr>
        <w:pStyle w:val="Corpsdetexte"/>
        <w:spacing w:line="480" w:lineRule="auto"/>
        <w:ind w:left="142" w:hanging="284"/>
      </w:pPr>
      <w:r>
        <w:t xml:space="preserve">Wagner, F., Hérault, B., Stahl, C., Bonal, D., &amp; Rossi, V. (2011). Modeling Water Availability for Trees in Tropical Forests. </w:t>
      </w:r>
      <w:r>
        <w:rPr>
          <w:i/>
        </w:rPr>
        <w:t>Agricultural and Forest Meteorology</w:t>
      </w:r>
      <w:r>
        <w:t xml:space="preserve">, </w:t>
      </w:r>
      <w:r>
        <w:rPr>
          <w:i/>
        </w:rPr>
        <w:t>151</w:t>
      </w:r>
      <w:r>
        <w:t>(9), 1202–1213. doi:</w:t>
      </w:r>
      <w:hyperlink r:id="rId42">
        <w:r>
          <w:rPr>
            <w:rStyle w:val="Lienhypertexte"/>
          </w:rPr>
          <w:t>10.1016/j.agrformet.2011.04.012</w:t>
        </w:r>
      </w:hyperlink>
    </w:p>
    <w:p w:rsidR="007F1154" w:rsidRDefault="007F1154" w:rsidP="007F1154">
      <w:pPr>
        <w:pStyle w:val="Corpsdetexte"/>
        <w:spacing w:line="480" w:lineRule="auto"/>
        <w:ind w:left="142" w:hanging="284"/>
      </w:pPr>
      <w:r>
        <w:t>Walker, L. R., &amp;</w:t>
      </w:r>
      <w:r w:rsidR="001B216C">
        <w:t xml:space="preserve"> del</w:t>
      </w:r>
      <w:r>
        <w:t xml:space="preserve"> Moral, R. (2009). Transition Dynamics in Succession: Implications for Rates, Trajectories and Restoration. </w:t>
      </w:r>
      <w:r>
        <w:rPr>
          <w:i/>
        </w:rPr>
        <w:t>New Models for Ecosystem Dynamics and Restoration</w:t>
      </w:r>
      <w:r>
        <w:t>, 33–49.</w:t>
      </w:r>
    </w:p>
    <w:p w:rsidR="007F1154" w:rsidRDefault="007F1154" w:rsidP="007F1154">
      <w:pPr>
        <w:pStyle w:val="Corpsdetexte"/>
        <w:spacing w:line="480" w:lineRule="auto"/>
        <w:ind w:left="142" w:hanging="284"/>
      </w:pPr>
      <w:r>
        <w:t xml:space="preserve">Westoby, M. (1998). A Leaf-height-seed (LHS) Plant Ecology Strategy Scheme. </w:t>
      </w:r>
      <w:r>
        <w:rPr>
          <w:i/>
        </w:rPr>
        <w:t>Plant and Soil</w:t>
      </w:r>
      <w:r>
        <w:t xml:space="preserve">, </w:t>
      </w:r>
      <w:r>
        <w:rPr>
          <w:i/>
        </w:rPr>
        <w:t>199</w:t>
      </w:r>
      <w:r>
        <w:t>, 213–227. doi:</w:t>
      </w:r>
      <w:hyperlink r:id="rId43">
        <w:r>
          <w:rPr>
            <w:rStyle w:val="Lienhypertexte"/>
          </w:rPr>
          <w:t>10.1023/A:1004327224729</w:t>
        </w:r>
      </w:hyperlink>
    </w:p>
    <w:p w:rsidR="007F1154" w:rsidRDefault="007F1154" w:rsidP="007F1154">
      <w:pPr>
        <w:pStyle w:val="Corpsdetexte"/>
        <w:spacing w:line="480" w:lineRule="auto"/>
        <w:ind w:left="142" w:hanging="284"/>
      </w:pPr>
      <w:r>
        <w:t xml:space="preserve">Westoby, M., &amp; Wright, I. J. (2006). Land-plant Ecology on the Basis of Functional Traits. </w:t>
      </w:r>
      <w:r>
        <w:rPr>
          <w:i/>
        </w:rPr>
        <w:t>Trends in Ecology and Evolution</w:t>
      </w:r>
      <w:r>
        <w:t xml:space="preserve">, </w:t>
      </w:r>
      <w:r>
        <w:rPr>
          <w:i/>
        </w:rPr>
        <w:t>21</w:t>
      </w:r>
      <w:r>
        <w:t>(5), 261–268. doi:</w:t>
      </w:r>
      <w:hyperlink r:id="rId44">
        <w:r>
          <w:rPr>
            <w:rStyle w:val="Lienhypertexte"/>
          </w:rPr>
          <w:t>10.1016/j.tree.2006.02.004</w:t>
        </w:r>
      </w:hyperlink>
    </w:p>
    <w:p w:rsidR="003C3AD8" w:rsidRDefault="007F1154" w:rsidP="007F1154">
      <w:pPr>
        <w:pStyle w:val="Corpsdetexte"/>
        <w:spacing w:line="480" w:lineRule="auto"/>
        <w:ind w:left="142" w:hanging="284"/>
        <w:rPr>
          <w:rStyle w:val="Lienhypertexte"/>
        </w:rPr>
      </w:pPr>
      <w:r>
        <w:lastRenderedPageBreak/>
        <w:t xml:space="preserve">Wright, I. J., Reich, P. B., Westoby, M., Ackerly, D. D., Baruch, Z., Bongers, F., … Villar, R. (2004). The Worldwide Leaf Economics Spectrum. </w:t>
      </w:r>
      <w:r>
        <w:rPr>
          <w:i/>
        </w:rPr>
        <w:t>Nature</w:t>
      </w:r>
      <w:r>
        <w:t xml:space="preserve">, </w:t>
      </w:r>
      <w:r>
        <w:rPr>
          <w:i/>
        </w:rPr>
        <w:t>428</w:t>
      </w:r>
      <w:r>
        <w:t>(6985), 821–827. doi:</w:t>
      </w:r>
      <w:hyperlink r:id="rId45">
        <w:r>
          <w:rPr>
            <w:rStyle w:val="Lienhypertexte"/>
          </w:rPr>
          <w:t>10.1038/nature02403</w:t>
        </w:r>
      </w:hyperlink>
    </w:p>
    <w:sectPr w:rsidR="003C3AD8" w:rsidSect="007A1663">
      <w:footerReference w:type="default" r:id="rId46"/>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15D" w:rsidRDefault="00F4615D">
      <w:pPr>
        <w:spacing w:after="0"/>
      </w:pPr>
      <w:r>
        <w:separator/>
      </w:r>
    </w:p>
  </w:endnote>
  <w:endnote w:type="continuationSeparator" w:id="0">
    <w:p w:rsidR="00F4615D" w:rsidRDefault="00F461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20983"/>
      <w:docPartObj>
        <w:docPartGallery w:val="Page Numbers (Bottom of Page)"/>
        <w:docPartUnique/>
      </w:docPartObj>
    </w:sdtPr>
    <w:sdtContent>
      <w:p w:rsidR="00F4615D" w:rsidRDefault="00F4615D">
        <w:pPr>
          <w:pStyle w:val="Pieddepage"/>
          <w:jc w:val="right"/>
        </w:pPr>
        <w:r>
          <w:fldChar w:fldCharType="begin"/>
        </w:r>
        <w:r>
          <w:instrText>PAGE   \* MERGEFORMAT</w:instrText>
        </w:r>
        <w:r>
          <w:fldChar w:fldCharType="separate"/>
        </w:r>
        <w:r w:rsidR="00C43A92" w:rsidRPr="00C43A92">
          <w:rPr>
            <w:noProof/>
            <w:lang w:val="fr-FR"/>
          </w:rPr>
          <w:t>21</w:t>
        </w:r>
        <w:r>
          <w:fldChar w:fldCharType="end"/>
        </w:r>
      </w:p>
    </w:sdtContent>
  </w:sdt>
  <w:p w:rsidR="00F4615D" w:rsidRDefault="00F461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15D" w:rsidRDefault="00F4615D">
      <w:r>
        <w:separator/>
      </w:r>
    </w:p>
  </w:footnote>
  <w:footnote w:type="continuationSeparator" w:id="0">
    <w:p w:rsidR="00F4615D" w:rsidRDefault="00F4615D">
      <w:r>
        <w:continuationSeparator/>
      </w:r>
    </w:p>
  </w:footnote>
  <w:footnote w:id="1">
    <w:p w:rsidR="00F4615D" w:rsidDel="007C59D0" w:rsidRDefault="00F4615D" w:rsidP="00756908">
      <w:pPr>
        <w:pStyle w:val="Notedebasdepage"/>
        <w:rPr>
          <w:del w:id="240" w:author="Ariane Mirabel" w:date="2018-10-14T14:01:00Z"/>
        </w:rPr>
      </w:pPr>
      <w:del w:id="241" w:author="Ariane Mirabel" w:date="2018-10-14T14:01:00Z">
        <w:r w:rsidDel="007C59D0">
          <w:rPr>
            <w:rStyle w:val="Appelnotedebasdep"/>
          </w:rPr>
          <w:footnoteRef/>
        </w:r>
        <w:r w:rsidDel="007C59D0">
          <w:delText xml:space="preserve"> </w:delText>
        </w:r>
        <w:r w:rsidDel="007C59D0">
          <w:fldChar w:fldCharType="begin"/>
        </w:r>
        <w:r w:rsidRPr="007C59D0" w:rsidDel="007C59D0">
          <w:delInstrText xml:space="preserve"> HYPERLINK "http://www.ecofog.gf/Bridge/" \h </w:delInstrText>
        </w:r>
        <w:r w:rsidDel="007C59D0">
          <w:fldChar w:fldCharType="separate"/>
        </w:r>
        <w:r w:rsidRPr="007C59D0" w:rsidDel="007C59D0">
          <w:rPr>
            <w:rStyle w:val="Lienhypertexte"/>
          </w:rPr>
          <w:delText>http://www.ecofog.gf/Bridge/</w:delText>
        </w:r>
        <w:r w:rsidDel="007C59D0">
          <w:rPr>
            <w:rStyle w:val="Lienhypertexte"/>
          </w:rPr>
          <w:fldChar w:fldCharType="end"/>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964954"/>
    <w:multiLevelType w:val="multilevel"/>
    <w:tmpl w:val="628C1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8C5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ane Mirabel">
    <w15:presenceInfo w15:providerId="AD" w15:userId="S-1-5-21-3992190984-3730263522-381638147-11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30E5"/>
    <w:rsid w:val="0013205F"/>
    <w:rsid w:val="00134383"/>
    <w:rsid w:val="0014094D"/>
    <w:rsid w:val="001B216C"/>
    <w:rsid w:val="001D326E"/>
    <w:rsid w:val="0028051C"/>
    <w:rsid w:val="002D2C42"/>
    <w:rsid w:val="002D5982"/>
    <w:rsid w:val="002E6FEE"/>
    <w:rsid w:val="00313515"/>
    <w:rsid w:val="00332463"/>
    <w:rsid w:val="00351FE7"/>
    <w:rsid w:val="00382CC7"/>
    <w:rsid w:val="003B4E32"/>
    <w:rsid w:val="003C3AD8"/>
    <w:rsid w:val="003F1117"/>
    <w:rsid w:val="003F2EB3"/>
    <w:rsid w:val="003F5575"/>
    <w:rsid w:val="004062C0"/>
    <w:rsid w:val="0045003D"/>
    <w:rsid w:val="00485067"/>
    <w:rsid w:val="004935EC"/>
    <w:rsid w:val="004B46FE"/>
    <w:rsid w:val="004C0B51"/>
    <w:rsid w:val="004E29B3"/>
    <w:rsid w:val="00524FBC"/>
    <w:rsid w:val="00565E17"/>
    <w:rsid w:val="00566171"/>
    <w:rsid w:val="00590D07"/>
    <w:rsid w:val="005A7188"/>
    <w:rsid w:val="006067E9"/>
    <w:rsid w:val="00630474"/>
    <w:rsid w:val="00674D35"/>
    <w:rsid w:val="00681E36"/>
    <w:rsid w:val="00683AB2"/>
    <w:rsid w:val="006902EB"/>
    <w:rsid w:val="006B530A"/>
    <w:rsid w:val="006D2AD4"/>
    <w:rsid w:val="006E2E86"/>
    <w:rsid w:val="00716F63"/>
    <w:rsid w:val="00745C53"/>
    <w:rsid w:val="00756908"/>
    <w:rsid w:val="00784D58"/>
    <w:rsid w:val="007A1663"/>
    <w:rsid w:val="007B29D6"/>
    <w:rsid w:val="007B59E4"/>
    <w:rsid w:val="007C59D0"/>
    <w:rsid w:val="007F1154"/>
    <w:rsid w:val="00810B44"/>
    <w:rsid w:val="00840F15"/>
    <w:rsid w:val="00896B8B"/>
    <w:rsid w:val="008A32DD"/>
    <w:rsid w:val="008B2A98"/>
    <w:rsid w:val="008D3DC7"/>
    <w:rsid w:val="008D6863"/>
    <w:rsid w:val="00904C44"/>
    <w:rsid w:val="00905BC6"/>
    <w:rsid w:val="00965404"/>
    <w:rsid w:val="00A11D4E"/>
    <w:rsid w:val="00A259F2"/>
    <w:rsid w:val="00A30919"/>
    <w:rsid w:val="00A30CAA"/>
    <w:rsid w:val="00A34A9E"/>
    <w:rsid w:val="00A42D41"/>
    <w:rsid w:val="00A71EE7"/>
    <w:rsid w:val="00A74CDE"/>
    <w:rsid w:val="00AB6B50"/>
    <w:rsid w:val="00AD79C5"/>
    <w:rsid w:val="00AF69CA"/>
    <w:rsid w:val="00B55121"/>
    <w:rsid w:val="00B7468F"/>
    <w:rsid w:val="00B86B75"/>
    <w:rsid w:val="00BB53BD"/>
    <w:rsid w:val="00BC48D5"/>
    <w:rsid w:val="00C002A3"/>
    <w:rsid w:val="00C018C1"/>
    <w:rsid w:val="00C1633A"/>
    <w:rsid w:val="00C36279"/>
    <w:rsid w:val="00C43A92"/>
    <w:rsid w:val="00C60F2B"/>
    <w:rsid w:val="00C64B9B"/>
    <w:rsid w:val="00C66248"/>
    <w:rsid w:val="00C66C54"/>
    <w:rsid w:val="00C71134"/>
    <w:rsid w:val="00C74F0D"/>
    <w:rsid w:val="00D2234C"/>
    <w:rsid w:val="00D27E3A"/>
    <w:rsid w:val="00DA7FB0"/>
    <w:rsid w:val="00DE4384"/>
    <w:rsid w:val="00DE6D8F"/>
    <w:rsid w:val="00DF4021"/>
    <w:rsid w:val="00E1559A"/>
    <w:rsid w:val="00E315A3"/>
    <w:rsid w:val="00E635F4"/>
    <w:rsid w:val="00E85C11"/>
    <w:rsid w:val="00EE4908"/>
    <w:rsid w:val="00F00490"/>
    <w:rsid w:val="00F313EC"/>
    <w:rsid w:val="00F4615D"/>
    <w:rsid w:val="00F802EF"/>
    <w:rsid w:val="00F94861"/>
    <w:rsid w:val="00FA23DE"/>
    <w:rsid w:val="00FA5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F9729C6"/>
  <w15:docId w15:val="{EB71CA49-6371-4DB0-85CD-D3F187B5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7A1663"/>
  </w:style>
  <w:style w:type="paragraph" w:styleId="En-tte">
    <w:name w:val="header"/>
    <w:basedOn w:val="Normal"/>
    <w:link w:val="En-tteCar"/>
    <w:unhideWhenUsed/>
    <w:rsid w:val="007A1663"/>
    <w:pPr>
      <w:tabs>
        <w:tab w:val="center" w:pos="4536"/>
        <w:tab w:val="right" w:pos="9072"/>
      </w:tabs>
      <w:spacing w:after="0"/>
    </w:pPr>
  </w:style>
  <w:style w:type="character" w:customStyle="1" w:styleId="En-tteCar">
    <w:name w:val="En-tête Car"/>
    <w:basedOn w:val="Policepardfaut"/>
    <w:link w:val="En-tte"/>
    <w:rsid w:val="007A1663"/>
  </w:style>
  <w:style w:type="paragraph" w:styleId="Pieddepage">
    <w:name w:val="footer"/>
    <w:basedOn w:val="Normal"/>
    <w:link w:val="PieddepageCar"/>
    <w:uiPriority w:val="99"/>
    <w:unhideWhenUsed/>
    <w:rsid w:val="007A1663"/>
    <w:pPr>
      <w:tabs>
        <w:tab w:val="center" w:pos="4536"/>
        <w:tab w:val="right" w:pos="9072"/>
      </w:tabs>
      <w:spacing w:after="0"/>
    </w:pPr>
  </w:style>
  <w:style w:type="character" w:customStyle="1" w:styleId="PieddepageCar">
    <w:name w:val="Pied de page Car"/>
    <w:basedOn w:val="Policepardfaut"/>
    <w:link w:val="Pieddepage"/>
    <w:uiPriority w:val="99"/>
    <w:rsid w:val="007A1663"/>
  </w:style>
  <w:style w:type="character" w:styleId="lev">
    <w:name w:val="Strong"/>
    <w:basedOn w:val="Policepardfaut"/>
    <w:uiPriority w:val="22"/>
    <w:qFormat/>
    <w:rsid w:val="007B29D6"/>
    <w:rPr>
      <w:b/>
      <w:bCs/>
    </w:rPr>
  </w:style>
  <w:style w:type="table" w:styleId="Tableausimple3">
    <w:name w:val="Plain Table 3"/>
    <w:basedOn w:val="TableauNormal"/>
    <w:rsid w:val="00DA7F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edebulles">
    <w:name w:val="Balloon Text"/>
    <w:basedOn w:val="Normal"/>
    <w:link w:val="TextedebullesCar"/>
    <w:semiHidden/>
    <w:unhideWhenUsed/>
    <w:rsid w:val="00C74F0D"/>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C74F0D"/>
    <w:rPr>
      <w:rFonts w:ascii="Segoe UI" w:hAnsi="Segoe UI" w:cs="Segoe UI"/>
      <w:sz w:val="18"/>
      <w:szCs w:val="18"/>
    </w:rPr>
  </w:style>
  <w:style w:type="character" w:styleId="Textedelespacerserv">
    <w:name w:val="Placeholder Text"/>
    <w:basedOn w:val="Policepardfaut"/>
    <w:semiHidden/>
    <w:rsid w:val="00810B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38/srep23954" TargetMode="External"/><Relationship Id="rId26" Type="http://schemas.openxmlformats.org/officeDocument/2006/relationships/hyperlink" Target="https://doi.org/10.1186/s40663-017-0126-7" TargetMode="External"/><Relationship Id="rId39" Type="http://schemas.openxmlformats.org/officeDocument/2006/relationships/hyperlink" Target="https://doi.org/10.1146/annurev-ecolsys-120213-091917" TargetMode="External"/><Relationship Id="rId21" Type="http://schemas.openxmlformats.org/officeDocument/2006/relationships/hyperlink" Target="https://doi.org/10.1146/annurev.ecolsys.31.1.343" TargetMode="External"/><Relationship Id="rId34" Type="http://schemas.openxmlformats.org/officeDocument/2006/relationships/hyperlink" Target="https://doi.org/10.7554/eLife.21394" TargetMode="External"/><Relationship Id="rId42" Type="http://schemas.openxmlformats.org/officeDocument/2006/relationships/hyperlink" Target="https://doi.org/10.1016/j.agrformet.2011.04.01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05.3276" TargetMode="External"/><Relationship Id="rId29" Type="http://schemas.openxmlformats.org/officeDocument/2006/relationships/hyperlink" Target="https://doi.org/10.1016/j.foreco.2006.09.021" TargetMode="External"/><Relationship Id="rId11" Type="http://schemas.openxmlformats.org/officeDocument/2006/relationships/image" Target="media/image3.png"/><Relationship Id="rId24" Type="http://schemas.openxmlformats.org/officeDocument/2006/relationships/hyperlink" Target="https://doi.org/10.1038/s41598-018-22209-9" TargetMode="External"/><Relationship Id="rId32" Type="http://schemas.openxmlformats.org/officeDocument/2006/relationships/hyperlink" Target="https://doi.org/10.1126/science.1060284" TargetMode="External"/><Relationship Id="rId37" Type="http://schemas.openxmlformats.org/officeDocument/2006/relationships/hyperlink" Target="https://doi.org/10.1038/nature05134" TargetMode="External"/><Relationship Id="rId40" Type="http://schemas.openxmlformats.org/officeDocument/2006/relationships/hyperlink" Target="https://doi.org/10.1177/0962280206074463" TargetMode="External"/><Relationship Id="rId45" Type="http://schemas.openxmlformats.org/officeDocument/2006/relationships/hyperlink" Target="https://doi.org/10.1038/nature02403" TargetMode="External"/><Relationship Id="rId5" Type="http://schemas.openxmlformats.org/officeDocument/2006/relationships/webSettings" Target="webSettings.xml"/><Relationship Id="rId15" Type="http://schemas.openxmlformats.org/officeDocument/2006/relationships/hyperlink" Target="https://doi.org/10.1111/j.1365-2664.2012.02164.x" TargetMode="External"/><Relationship Id="rId23" Type="http://schemas.openxmlformats.org/officeDocument/2006/relationships/hyperlink" Target="https://doi.org/10.2307/3868116" TargetMode="External"/><Relationship Id="rId28" Type="http://schemas.openxmlformats.org/officeDocument/2006/relationships/hyperlink" Target="https://doi.org/10.2307/1934352" TargetMode="External"/><Relationship Id="rId36" Type="http://schemas.openxmlformats.org/officeDocument/2006/relationships/hyperlink" Target="https://doi.org/10.1111/btp.12326"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11/j.1461-0248.2009.01285.x" TargetMode="External"/><Relationship Id="rId31" Type="http://schemas.openxmlformats.org/officeDocument/2006/relationships/hyperlink" Target="https://doi.org/10.1126/science.aaf8957" TargetMode="External"/><Relationship Id="rId44" Type="http://schemas.openxmlformats.org/officeDocument/2006/relationships/hyperlink" Target="https://doi.org/10.1016/j.tree.2006.02.0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11/gcb.12194" TargetMode="External"/><Relationship Id="rId22" Type="http://schemas.openxmlformats.org/officeDocument/2006/relationships/hyperlink" Target="https://doi.org/10.1073/pnas.0704716104" TargetMode="External"/><Relationship Id="rId27" Type="http://schemas.openxmlformats.org/officeDocument/2006/relationships/hyperlink" Target="https://doi.org/10.1111/j.1365-2745.2011.01883.x" TargetMode="External"/><Relationship Id="rId30" Type="http://schemas.openxmlformats.org/officeDocument/2006/relationships/hyperlink" Target="https://doi.org/10.1046/j.1365-2435.2002.00664.x" TargetMode="External"/><Relationship Id="rId35" Type="http://schemas.openxmlformats.org/officeDocument/2006/relationships/hyperlink" Target="https://doi.org/10.1111/1365-2745.12211" TargetMode="External"/><Relationship Id="rId43" Type="http://schemas.openxmlformats.org/officeDocument/2006/relationships/hyperlink" Target="https://doi.org/10.1023/A:1004327224729" TargetMode="External"/><Relationship Id="rId48" Type="http://schemas.microsoft.com/office/2011/relationships/people" Target="people.xml"/><Relationship Id="rId8" Type="http://schemas.openxmlformats.org/officeDocument/2006/relationships/hyperlink" Target="mailto:Ariane.Mirabel@ecofog.g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16/j.tree.2016.02.003" TargetMode="External"/><Relationship Id="rId25" Type="http://schemas.openxmlformats.org/officeDocument/2006/relationships/hyperlink" Target="https://doi.org/10.1111/j.1461-0248.2007.01149.x" TargetMode="External"/><Relationship Id="rId33" Type="http://schemas.openxmlformats.org/officeDocument/2006/relationships/hyperlink" Target="https://doi.org/10.1016/j.foreco.2015.06.011" TargetMode="External"/><Relationship Id="rId38" Type="http://schemas.openxmlformats.org/officeDocument/2006/relationships/hyperlink" Target="https://doi.org/10.1111/j.1365-2745.2005.01016.x" TargetMode="External"/><Relationship Id="rId46" Type="http://schemas.openxmlformats.org/officeDocument/2006/relationships/footer" Target="footer1.xml"/><Relationship Id="rId20" Type="http://schemas.openxmlformats.org/officeDocument/2006/relationships/hyperlink" Target="https://doi.org/10.1078/1433-8319-00042" TargetMode="External"/><Relationship Id="rId41" Type="http://schemas.openxmlformats.org/officeDocument/2006/relationships/hyperlink" Target="https://doi.org/10.1111/j.2007.0030-1299.15559.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2959-B2DA-4E48-978B-DBCF89BD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30</Pages>
  <Words>8101</Words>
  <Characters>44561</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Post-Disturbance Tree Community Trajectories in a Neotropical Forest</vt:lpstr>
    </vt:vector>
  </TitlesOfParts>
  <Company>UMR EcoFoG</Company>
  <LinksUpToDate>false</LinksUpToDate>
  <CharactersWithSpaces>52557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Post-Disturbance Tree Community Trajectories in a Neotropical Forest</dc:title>
  <dc:creator>Ariane Mirabel</dc:creator>
  <cp:lastModifiedBy>Ariane Mirabel</cp:lastModifiedBy>
  <cp:revision>31</cp:revision>
  <dcterms:created xsi:type="dcterms:W3CDTF">2018-10-12T17:12:00Z</dcterms:created>
  <dcterms:modified xsi:type="dcterms:W3CDTF">2019-01-28T13:32:00Z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6c34cc12-c83d-3097-84c7-3e340c3e425a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http://www.zotero.org/styles/chicago-fullnote-bibliography</vt:lpwstr>
  </property>
  <property fmtid="{D5CDD505-2E9C-101B-9397-08002B2CF9AE}" pid="13" name="Mendeley Recent Style Name 4_1">
    <vt:lpwstr>Chicago Manual of Style 16th edition (full note)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http://www.zotero.org/styles/harvard1</vt:lpwstr>
  </property>
</Properties>
</file>